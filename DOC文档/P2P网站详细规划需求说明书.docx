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32097C" w:rsidRPr="00331B8F" w:rsidTr="00C87310">
        <w:trPr>
          <w:trHeight w:val="2622"/>
        </w:trPr>
        <w:tc>
          <w:tcPr>
            <w:tcW w:w="1924" w:type="dxa"/>
            <w:shd w:val="clear" w:color="auto" w:fill="CCCCCC"/>
          </w:tcPr>
          <w:p w:rsidR="0032097C" w:rsidRPr="009609C1" w:rsidRDefault="0032097C" w:rsidP="0032097C">
            <w:pPr>
              <w:ind w:right="100" w:firstLine="420"/>
              <w:rPr>
                <w:rFonts w:ascii="宋体" w:hAnsi="宋体" w:cs="宋体"/>
                <w:b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696"/>
              <w:gridCol w:w="1657"/>
            </w:tblGrid>
            <w:tr w:rsidR="0032097C" w:rsidTr="007F2219">
              <w:trPr>
                <w:trHeight w:val="248"/>
              </w:trPr>
              <w:tc>
                <w:tcPr>
                  <w:tcW w:w="1696" w:type="dxa"/>
                </w:tcPr>
                <w:p w:rsidR="0032097C" w:rsidRDefault="0032097C" w:rsidP="0032097C">
                  <w:pPr>
                    <w:ind w:firstLine="420"/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号</w:t>
                  </w:r>
                </w:p>
              </w:tc>
              <w:tc>
                <w:tcPr>
                  <w:tcW w:w="1657" w:type="dxa"/>
                </w:tcPr>
                <w:p w:rsidR="0032097C" w:rsidRDefault="0032097C" w:rsidP="0032097C">
                  <w:pPr>
                    <w:ind w:firstLine="420"/>
                    <w:rPr>
                      <w:b/>
                    </w:rPr>
                  </w:pPr>
                </w:p>
              </w:tc>
            </w:tr>
            <w:tr w:rsidR="0032097C" w:rsidTr="007F2219">
              <w:trPr>
                <w:trHeight w:val="341"/>
              </w:trPr>
              <w:tc>
                <w:tcPr>
                  <w:tcW w:w="1696" w:type="dxa"/>
                </w:tcPr>
                <w:p w:rsidR="0032097C" w:rsidRDefault="0032097C" w:rsidP="0032097C">
                  <w:pPr>
                    <w:ind w:firstLine="420"/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卷内编号</w:t>
                  </w:r>
                </w:p>
              </w:tc>
              <w:tc>
                <w:tcPr>
                  <w:tcW w:w="1657" w:type="dxa"/>
                </w:tcPr>
                <w:p w:rsidR="0032097C" w:rsidRDefault="0032097C" w:rsidP="0032097C">
                  <w:pPr>
                    <w:ind w:firstLine="420"/>
                    <w:rPr>
                      <w:b/>
                    </w:rPr>
                  </w:pPr>
                </w:p>
              </w:tc>
            </w:tr>
            <w:tr w:rsidR="0032097C" w:rsidTr="007F2219">
              <w:trPr>
                <w:trHeight w:val="262"/>
              </w:trPr>
              <w:tc>
                <w:tcPr>
                  <w:tcW w:w="1696" w:type="dxa"/>
                </w:tcPr>
                <w:p w:rsidR="0032097C" w:rsidRDefault="0032097C" w:rsidP="0032097C">
                  <w:pPr>
                    <w:ind w:firstLine="420"/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密</w:t>
                  </w:r>
                  <w:r>
                    <w:rPr>
                      <w:rFonts w:hint="eastAsia"/>
                      <w:b/>
                    </w:rPr>
                    <w:t xml:space="preserve">    </w:t>
                  </w:r>
                  <w:r>
                    <w:rPr>
                      <w:rFonts w:hint="eastAsia"/>
                      <w:b/>
                    </w:rPr>
                    <w:t>级</w:t>
                  </w:r>
                </w:p>
              </w:tc>
              <w:tc>
                <w:tcPr>
                  <w:tcW w:w="1657" w:type="dxa"/>
                </w:tcPr>
                <w:p w:rsidR="0032097C" w:rsidRDefault="0032097C" w:rsidP="0032097C">
                  <w:pPr>
                    <w:ind w:firstLine="42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组内</w:t>
                  </w:r>
                </w:p>
              </w:tc>
            </w:tr>
          </w:tbl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A270FB" w:rsidRDefault="00A270FB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A270FB" w:rsidRDefault="00A270FB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A270FB" w:rsidRDefault="00A270FB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jc w:val="right"/>
              <w:rPr>
                <w:rFonts w:cs="Arial"/>
                <w:b/>
              </w:rPr>
            </w:pPr>
          </w:p>
          <w:p w:rsidR="0032097C" w:rsidRDefault="0032097C" w:rsidP="0032097C">
            <w:pPr>
              <w:ind w:right="100" w:firstLine="420"/>
              <w:rPr>
                <w:rFonts w:cs="Arial"/>
                <w:b/>
              </w:rPr>
            </w:pPr>
          </w:p>
          <w:p w:rsidR="0032097C" w:rsidRDefault="0032097C" w:rsidP="0032097C">
            <w:pPr>
              <w:pStyle w:val="a4"/>
              <w:ind w:right="210" w:firstLine="482"/>
              <w:rPr>
                <w:sz w:val="24"/>
              </w:rPr>
            </w:pPr>
          </w:p>
          <w:p w:rsidR="0032097C" w:rsidRDefault="00BA79FF" w:rsidP="00BA79FF">
            <w:pPr>
              <w:pStyle w:val="a4"/>
              <w:ind w:leftChars="0" w:left="0" w:right="210" w:firstLineChars="0" w:firstLine="0"/>
              <w:jc w:val="center"/>
              <w:rPr>
                <w:sz w:val="44"/>
              </w:rPr>
            </w:pPr>
            <w:bookmarkStart w:id="0" w:name="_Toc359773857"/>
            <w:r>
              <w:rPr>
                <w:rFonts w:hint="eastAsia"/>
                <w:sz w:val="44"/>
              </w:rPr>
              <w:t>P2P</w:t>
            </w:r>
            <w:r>
              <w:rPr>
                <w:rFonts w:hint="eastAsia"/>
                <w:sz w:val="44"/>
              </w:rPr>
              <w:t>借贷网站</w:t>
            </w:r>
            <w:bookmarkEnd w:id="0"/>
          </w:p>
        </w:tc>
      </w:tr>
      <w:tr w:rsidR="0032097C" w:rsidTr="00C87310">
        <w:trPr>
          <w:cantSplit/>
          <w:trHeight w:val="667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32097C" w:rsidRDefault="005139A5" w:rsidP="0032097C">
            <w:pPr>
              <w:ind w:firstLine="420"/>
              <w:jc w:val="both"/>
              <w:rPr>
                <w:rFonts w:hAnsi="宋体"/>
              </w:rPr>
            </w:pPr>
            <w:r>
              <w:rPr>
                <w:rFonts w:hAnsi="宋体"/>
              </w:rPr>
              <w:fldChar w:fldCharType="begin"/>
            </w:r>
            <w:r w:rsidR="0032097C">
              <w:rPr>
                <w:rFonts w:hAnsi="宋体"/>
              </w:rPr>
              <w:instrText xml:space="preserve"> DOCPROPERTY "Category"  \* MERGEFORMAT </w:instrText>
            </w:r>
            <w:r>
              <w:rPr>
                <w:rFonts w:hAnsi="宋体"/>
              </w:rPr>
              <w:fldChar w:fldCharType="separate"/>
            </w:r>
            <w:r w:rsidR="0032097C">
              <w:rPr>
                <w:rFonts w:hAnsi="宋体" w:hint="eastAsia"/>
              </w:rPr>
              <w:t>分</w:t>
            </w:r>
            <w:r w:rsidR="0032097C">
              <w:rPr>
                <w:rFonts w:hAnsi="宋体" w:hint="eastAsia"/>
              </w:rPr>
              <w:t xml:space="preserve">  </w:t>
            </w:r>
            <w:r w:rsidR="0032097C">
              <w:rPr>
                <w:rFonts w:hAnsi="宋体" w:hint="eastAsia"/>
              </w:rPr>
              <w:t>类</w:t>
            </w:r>
            <w:r>
              <w:rPr>
                <w:rFonts w:hAnsi="宋体"/>
              </w:rPr>
              <w:fldChar w:fldCharType="end"/>
            </w:r>
            <w:r w:rsidR="0032097C">
              <w:rPr>
                <w:rFonts w:hAnsi="宋体" w:hint="eastAsia"/>
              </w:rPr>
              <w:t>:</w:t>
            </w:r>
          </w:p>
          <w:p w:rsidR="0032097C" w:rsidRDefault="0032097C" w:rsidP="0032097C">
            <w:pPr>
              <w:ind w:firstLine="420"/>
              <w:jc w:val="both"/>
              <w:rPr>
                <w:rFonts w:hAnsi="宋体"/>
              </w:rPr>
            </w:pPr>
            <w:r>
              <w:rPr>
                <w:rFonts w:hAnsi="宋体" w:hint="eastAsia"/>
              </w:rPr>
              <w:t>&lt;</w:t>
            </w:r>
            <w:r>
              <w:rPr>
                <w:rFonts w:hAnsi="宋体" w:hint="eastAsia"/>
              </w:rPr>
              <w:t>模板</w:t>
            </w:r>
            <w:r>
              <w:rPr>
                <w:rFonts w:hAnsi="宋体" w:hint="eastAsia"/>
              </w:rPr>
              <w:t>&gt;</w:t>
            </w:r>
          </w:p>
          <w:p w:rsidR="0032097C" w:rsidRDefault="0032097C" w:rsidP="0032097C">
            <w:pPr>
              <w:ind w:firstLine="420"/>
              <w:jc w:val="both"/>
              <w:rPr>
                <w:rFonts w:hAnsi="宋体"/>
              </w:rPr>
            </w:pPr>
            <w:r>
              <w:rPr>
                <w:rFonts w:hAnsi="宋体" w:hint="eastAsia"/>
              </w:rPr>
              <w:t>使用者</w:t>
            </w:r>
            <w:r>
              <w:rPr>
                <w:rFonts w:hAnsi="宋体" w:hint="eastAsia"/>
              </w:rPr>
              <w:t>:</w:t>
            </w:r>
          </w:p>
          <w:p w:rsidR="0032097C" w:rsidRDefault="0032097C" w:rsidP="0032097C">
            <w:pPr>
              <w:ind w:firstLine="420"/>
              <w:jc w:val="both"/>
              <w:rPr>
                <w:rFonts w:hAnsi="宋体"/>
              </w:rPr>
            </w:pPr>
            <w:r>
              <w:rPr>
                <w:rFonts w:hAnsi="宋体" w:hint="eastAsia"/>
              </w:rPr>
              <w:t>&lt;</w:t>
            </w:r>
            <w:r>
              <w:rPr>
                <w:rFonts w:hAnsi="宋体" w:hint="eastAsia"/>
              </w:rPr>
              <w:t>项目组</w:t>
            </w:r>
            <w:r>
              <w:rPr>
                <w:rFonts w:hAnsi="宋体" w:hint="eastAsia"/>
              </w:rPr>
              <w:t>&gt;</w:t>
            </w:r>
          </w:p>
          <w:p w:rsidR="0032097C" w:rsidRDefault="005139A5" w:rsidP="0032097C">
            <w:pPr>
              <w:ind w:firstLine="420"/>
              <w:jc w:val="both"/>
              <w:rPr>
                <w:rFonts w:hAnsi="宋体"/>
              </w:rPr>
            </w:pPr>
            <w:r>
              <w:rPr>
                <w:rFonts w:hAnsi="宋体"/>
              </w:rPr>
              <w:fldChar w:fldCharType="begin"/>
            </w:r>
            <w:r w:rsidR="0032097C">
              <w:rPr>
                <w:rFonts w:hAnsi="宋体"/>
              </w:rPr>
              <w:instrText xml:space="preserve"> </w:instrText>
            </w:r>
            <w:r w:rsidR="0032097C">
              <w:rPr>
                <w:rFonts w:hAnsi="宋体" w:hint="eastAsia"/>
              </w:rPr>
              <w:instrText>DOCPROPERTY "</w:instrText>
            </w:r>
            <w:r w:rsidR="0032097C">
              <w:rPr>
                <w:rFonts w:hAnsi="宋体" w:hint="eastAsia"/>
              </w:rPr>
              <w:instrText>文档编号</w:instrText>
            </w:r>
            <w:r w:rsidR="0032097C">
              <w:rPr>
                <w:rFonts w:hAnsi="宋体" w:hint="eastAsia"/>
              </w:rPr>
              <w:instrText>"  \* MERGEFORMAT</w:instrText>
            </w:r>
            <w:r w:rsidR="0032097C">
              <w:rPr>
                <w:rFonts w:hAnsi="宋体"/>
              </w:rPr>
              <w:instrText xml:space="preserve"> </w:instrText>
            </w:r>
            <w:r>
              <w:rPr>
                <w:rFonts w:hAnsi="宋体"/>
              </w:rPr>
              <w:fldChar w:fldCharType="separate"/>
            </w:r>
            <w:r w:rsidR="0032097C">
              <w:rPr>
                <w:rFonts w:hAnsi="宋体" w:hint="eastAsia"/>
              </w:rPr>
              <w:t>文档编号</w:t>
            </w:r>
            <w:r>
              <w:rPr>
                <w:rFonts w:hAnsi="宋体"/>
              </w:rPr>
              <w:fldChar w:fldCharType="end"/>
            </w:r>
            <w:r w:rsidR="0032097C">
              <w:rPr>
                <w:rFonts w:hAnsi="宋体" w:hint="eastAsia"/>
              </w:rPr>
              <w:t>:</w:t>
            </w:r>
          </w:p>
          <w:p w:rsidR="0032097C" w:rsidRDefault="0032097C" w:rsidP="0032097C">
            <w:pPr>
              <w:ind w:left="718" w:hangingChars="342" w:hanging="718"/>
            </w:pPr>
          </w:p>
          <w:p w:rsidR="0032097C" w:rsidRDefault="0032097C" w:rsidP="0032097C">
            <w:pPr>
              <w:ind w:left="718" w:hangingChars="342" w:hanging="718"/>
            </w:pPr>
          </w:p>
          <w:p w:rsidR="00A270FB" w:rsidRPr="00A270FB" w:rsidRDefault="00BA79FF" w:rsidP="00A270FB">
            <w:pPr>
              <w:ind w:left="210" w:hangingChars="100" w:hanging="210"/>
              <w:rPr>
                <w:rFonts w:cs="Arial"/>
              </w:rPr>
            </w:pPr>
            <w:r>
              <w:rPr>
                <w:rFonts w:hint="eastAsia"/>
              </w:rPr>
              <w:t>上海</w:t>
            </w:r>
            <w:proofErr w:type="gramStart"/>
            <w:r>
              <w:rPr>
                <w:rFonts w:hint="eastAsia"/>
              </w:rPr>
              <w:t>一捷金融</w:t>
            </w:r>
            <w:proofErr w:type="gramEnd"/>
            <w:r>
              <w:rPr>
                <w:rFonts w:hint="eastAsia"/>
              </w:rPr>
              <w:t>信息服务有限</w:t>
            </w:r>
            <w:r w:rsidR="0032097C">
              <w:rPr>
                <w:rFonts w:hint="eastAsia"/>
              </w:rPr>
              <w:t>公司</w:t>
            </w:r>
          </w:p>
        </w:tc>
        <w:tc>
          <w:tcPr>
            <w:tcW w:w="7018" w:type="dxa"/>
          </w:tcPr>
          <w:p w:rsidR="00A270FB" w:rsidRDefault="0032097C" w:rsidP="00A270FB">
            <w:pPr>
              <w:pStyle w:val="a4"/>
              <w:ind w:leftChars="0" w:left="0" w:right="210" w:firstLineChars="0" w:firstLine="0"/>
              <w:jc w:val="center"/>
            </w:pPr>
            <w:bookmarkStart w:id="1" w:name="_Toc359773858"/>
            <w:r>
              <w:rPr>
                <w:rFonts w:hint="eastAsia"/>
              </w:rPr>
              <w:t>需求</w:t>
            </w:r>
            <w:r w:rsidRPr="000522DB">
              <w:rPr>
                <w:rFonts w:hint="eastAsia"/>
              </w:rPr>
              <w:t>说明书</w:t>
            </w:r>
            <w:bookmarkEnd w:id="1"/>
          </w:p>
          <w:p w:rsidR="0032097C" w:rsidRPr="00A270FB" w:rsidRDefault="0032097C" w:rsidP="00A270FB">
            <w:pPr>
              <w:pStyle w:val="a4"/>
              <w:ind w:leftChars="0" w:left="0" w:right="210" w:firstLineChars="0" w:firstLine="0"/>
              <w:jc w:val="center"/>
            </w:pPr>
            <w:bookmarkStart w:id="2" w:name="_Toc359773859"/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  <w:bookmarkEnd w:id="2"/>
          </w:p>
          <w:p w:rsidR="0032097C" w:rsidRDefault="0032097C" w:rsidP="0032097C">
            <w:pPr>
              <w:ind w:firstLine="560"/>
              <w:jc w:val="center"/>
              <w:rPr>
                <w:sz w:val="28"/>
                <w:szCs w:val="28"/>
              </w:rPr>
            </w:pPr>
          </w:p>
          <w:p w:rsidR="0032097C" w:rsidRDefault="0032097C" w:rsidP="0032097C">
            <w:pPr>
              <w:ind w:firstLine="560"/>
              <w:jc w:val="center"/>
              <w:rPr>
                <w:rFonts w:hAnsi="宋体"/>
                <w:sz w:val="28"/>
                <w:szCs w:val="28"/>
              </w:rPr>
            </w:pPr>
          </w:p>
          <w:p w:rsidR="0032097C" w:rsidRDefault="0032097C" w:rsidP="0032097C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</w:rPr>
              <w:t>项 目 承 担 部 门: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:rsidR="0032097C" w:rsidRDefault="0032097C" w:rsidP="0032097C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32097C" w:rsidRDefault="0032097C" w:rsidP="0032097C">
            <w:pPr>
              <w:ind w:firstLine="600"/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ascii="楷体_GB2312" w:eastAsia="楷体_GB2312" w:hint="eastAsia"/>
                <w:sz w:val="30"/>
              </w:rPr>
              <w:t>撰</w:t>
            </w:r>
            <w:proofErr w:type="gramEnd"/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32097C" w:rsidRDefault="0032097C" w:rsidP="0032097C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32097C" w:rsidRDefault="0032097C" w:rsidP="0032097C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115E9A">
              <w:rPr>
                <w:rFonts w:ascii="宋体" w:hAnsi="宋体"/>
                <w:sz w:val="30"/>
              </w:rPr>
              <w:t>20</w:t>
            </w:r>
            <w:r>
              <w:rPr>
                <w:rFonts w:ascii="宋体" w:hAnsi="宋体" w:hint="eastAsia"/>
                <w:sz w:val="30"/>
              </w:rPr>
              <w:t>1</w:t>
            </w:r>
            <w:r w:rsidR="00BA79FF">
              <w:rPr>
                <w:rFonts w:ascii="宋体" w:hAnsi="宋体" w:hint="eastAsia"/>
                <w:sz w:val="30"/>
              </w:rPr>
              <w:t>3</w:t>
            </w:r>
            <w:r w:rsidRPr="00115E9A">
              <w:rPr>
                <w:rFonts w:ascii="宋体" w:hAnsi="宋体"/>
                <w:sz w:val="30"/>
              </w:rPr>
              <w:t>-</w:t>
            </w:r>
            <w:r>
              <w:rPr>
                <w:rFonts w:ascii="宋体" w:hAnsi="宋体" w:hint="eastAsia"/>
                <w:sz w:val="30"/>
              </w:rPr>
              <w:t>06</w:t>
            </w:r>
            <w:r w:rsidRPr="00115E9A">
              <w:rPr>
                <w:rFonts w:ascii="宋体" w:hAnsi="宋体"/>
                <w:sz w:val="30"/>
              </w:rPr>
              <w:t>-</w:t>
            </w:r>
            <w:r>
              <w:rPr>
                <w:rFonts w:ascii="宋体" w:hAnsi="宋体" w:hint="eastAsia"/>
                <w:sz w:val="30"/>
              </w:rPr>
              <w:t>20</w:t>
            </w:r>
            <w:r w:rsidRPr="00115E9A"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32097C" w:rsidRDefault="0032097C" w:rsidP="0032097C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32097C" w:rsidRPr="00C452A8" w:rsidRDefault="0032097C" w:rsidP="0032097C">
            <w:pPr>
              <w:ind w:firstLine="600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  <w:sz w:val="30"/>
              </w:rPr>
              <w:t>本文档使用部门：</w:t>
            </w:r>
            <w:r w:rsidRPr="00C452A8">
              <w:rPr>
                <w:rFonts w:ascii="宋体" w:hAnsi="宋体" w:hint="eastAsia"/>
              </w:rPr>
              <w:t>■主管领导</w:t>
            </w:r>
            <w:r w:rsidR="00A270FB">
              <w:rPr>
                <w:rFonts w:ascii="宋体" w:hAnsi="宋体" w:hint="eastAsia"/>
              </w:rPr>
              <w:t xml:space="preserve">       </w:t>
            </w:r>
            <w:r w:rsidRPr="00C452A8">
              <w:rPr>
                <w:rFonts w:ascii="宋体" w:hAnsi="宋体" w:hint="eastAsia"/>
              </w:rPr>
              <w:t>■项目组</w:t>
            </w:r>
            <w:r w:rsidRPr="00C452A8">
              <w:rPr>
                <w:rFonts w:ascii="宋体" w:hAnsi="宋体" w:hint="eastAsia"/>
              </w:rPr>
              <w:t xml:space="preserve"> </w:t>
            </w:r>
          </w:p>
          <w:p w:rsidR="0032097C" w:rsidRPr="00C452A8" w:rsidRDefault="0032097C" w:rsidP="00D3204E">
            <w:pPr>
              <w:ind w:firstLine="420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</w:t>
            </w:r>
            <w:r w:rsidR="00A270FB">
              <w:rPr>
                <w:rFonts w:ascii="宋体" w:hAnsi="宋体" w:hint="eastAsia"/>
              </w:rPr>
              <w:t xml:space="preserve">  </w:t>
            </w:r>
            <w:r w:rsidRPr="00C452A8">
              <w:rPr>
                <w:rFonts w:ascii="宋体" w:hAnsi="宋体" w:hint="eastAsia"/>
              </w:rPr>
              <w:t>□客户（市场）</w:t>
            </w:r>
            <w:r w:rsidR="00A270FB">
              <w:rPr>
                <w:rFonts w:ascii="宋体" w:hAnsi="宋体" w:hint="eastAsia"/>
              </w:rPr>
              <w:t xml:space="preserve">   </w:t>
            </w:r>
            <w:r w:rsidRPr="00C452A8">
              <w:rPr>
                <w:rFonts w:ascii="宋体" w:hAnsi="宋体" w:hint="eastAsia"/>
              </w:rPr>
              <w:t>□维护人员</w:t>
            </w:r>
            <w:r w:rsidRPr="00C452A8">
              <w:rPr>
                <w:rFonts w:ascii="宋体" w:hAnsi="宋体" w:hint="eastAsia"/>
              </w:rPr>
              <w:t xml:space="preserve">  </w:t>
            </w:r>
            <w:r w:rsidR="00A270FB">
              <w:rPr>
                <w:rFonts w:ascii="宋体" w:hAnsi="宋体" w:hint="eastAsia"/>
              </w:rPr>
              <w:t xml:space="preserve"> </w:t>
            </w:r>
            <w:r w:rsidRPr="00C452A8">
              <w:rPr>
                <w:rFonts w:ascii="宋体" w:hAnsi="宋体" w:hint="eastAsia"/>
              </w:rPr>
              <w:t>□用户</w:t>
            </w:r>
            <w:r w:rsidRPr="00C452A8">
              <w:rPr>
                <w:rFonts w:ascii="宋体" w:hAnsi="宋体" w:hint="eastAsia"/>
              </w:rPr>
              <w:t xml:space="preserve">  </w:t>
            </w:r>
          </w:p>
          <w:p w:rsidR="0032097C" w:rsidRDefault="0032097C" w:rsidP="00C87310"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 w:rsidR="0032097C" w:rsidRDefault="0032097C" w:rsidP="0032097C">
            <w:pPr>
              <w:ind w:firstLine="600"/>
            </w:pPr>
            <w:bookmarkStart w:id="3" w:name="_Toc249778411"/>
            <w:bookmarkStart w:id="4" w:name="_Toc249795090"/>
            <w:bookmarkStart w:id="5" w:name="_Toc249803863"/>
            <w:r w:rsidRPr="000C49DA">
              <w:rPr>
                <w:rFonts w:ascii="楷体_GB2312" w:eastAsia="楷体_GB2312" w:hint="eastAsia"/>
                <w:sz w:val="30"/>
              </w:rPr>
              <w:t>评审负责人（签名）：</w:t>
            </w:r>
            <w:bookmarkEnd w:id="3"/>
            <w:bookmarkEnd w:id="4"/>
            <w:bookmarkEnd w:id="5"/>
          </w:p>
          <w:p w:rsidR="0032097C" w:rsidRDefault="0032097C" w:rsidP="00C87310">
            <w:pPr>
              <w:tabs>
                <w:tab w:val="left" w:pos="1655"/>
                <w:tab w:val="center" w:pos="3672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 w:rsidR="0032097C" w:rsidRDefault="0032097C" w:rsidP="0032097C">
            <w:pPr>
              <w:ind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</w:t>
            </w:r>
            <w:r>
              <w:rPr>
                <w:rFonts w:hint="eastAsia"/>
              </w:rPr>
              <w:t xml:space="preserve">  </w:t>
            </w:r>
          </w:p>
        </w:tc>
      </w:tr>
      <w:tr w:rsidR="0032097C" w:rsidTr="00A270FB">
        <w:trPr>
          <w:cantSplit/>
          <w:trHeight w:val="1517"/>
        </w:trPr>
        <w:tc>
          <w:tcPr>
            <w:tcW w:w="1924" w:type="dxa"/>
            <w:vMerge/>
            <w:shd w:val="clear" w:color="auto" w:fill="CCCCCC"/>
          </w:tcPr>
          <w:p w:rsidR="0032097C" w:rsidRDefault="0032097C" w:rsidP="0032097C">
            <w:pPr>
              <w:pStyle w:val="a4"/>
              <w:ind w:right="210" w:firstLine="602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32097C" w:rsidRDefault="0032097C" w:rsidP="0032097C">
            <w:pPr>
              <w:pStyle w:val="a4"/>
              <w:ind w:right="210" w:firstLine="602"/>
              <w:jc w:val="right"/>
              <w:rPr>
                <w:rFonts w:cs="Arial"/>
              </w:rPr>
            </w:pPr>
          </w:p>
        </w:tc>
      </w:tr>
    </w:tbl>
    <w:p w:rsidR="00A270FB" w:rsidRDefault="00A270FB" w:rsidP="0032097C">
      <w:pPr>
        <w:ind w:firstLine="480"/>
        <w:rPr>
          <w:rFonts w:hAnsi="宋体"/>
          <w:b/>
          <w:bCs/>
          <w:sz w:val="24"/>
        </w:rPr>
      </w:pPr>
    </w:p>
    <w:p w:rsidR="0032097C" w:rsidRDefault="0032097C" w:rsidP="0032097C">
      <w:pPr>
        <w:ind w:firstLine="480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32097C" w:rsidTr="00C87310">
        <w:tc>
          <w:tcPr>
            <w:tcW w:w="9288" w:type="dxa"/>
          </w:tcPr>
          <w:p w:rsidR="0032097C" w:rsidRDefault="0032097C" w:rsidP="00BA79FF">
            <w:pPr>
              <w:ind w:firstLine="42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 w:rsidR="00BA79FF">
              <w:rPr>
                <w:rFonts w:hint="eastAsia"/>
              </w:rPr>
              <w:t>P2P</w:t>
            </w:r>
            <w:r w:rsidR="00BA79FF">
              <w:rPr>
                <w:rFonts w:hint="eastAsia"/>
              </w:rPr>
              <w:t>借贷网站</w:t>
            </w:r>
            <w:r>
              <w:rPr>
                <w:rFonts w:hint="eastAsia"/>
              </w:rPr>
              <w:t>需求说明书</w:t>
            </w:r>
          </w:p>
        </w:tc>
      </w:tr>
      <w:tr w:rsidR="0032097C" w:rsidTr="00C87310">
        <w:tc>
          <w:tcPr>
            <w:tcW w:w="9288" w:type="dxa"/>
          </w:tcPr>
          <w:p w:rsidR="0032097C" w:rsidRDefault="0032097C" w:rsidP="00CD1F0D">
            <w:pPr>
              <w:ind w:firstLine="42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lastRenderedPageBreak/>
              <w:t>作者</w:t>
            </w:r>
            <w:r>
              <w:rPr>
                <w:rFonts w:hAnsi="宋体" w:cs="Arial"/>
              </w:rPr>
              <w:t xml:space="preserve">: </w:t>
            </w:r>
          </w:p>
        </w:tc>
      </w:tr>
      <w:tr w:rsidR="0032097C" w:rsidTr="00C87310">
        <w:tc>
          <w:tcPr>
            <w:tcW w:w="9288" w:type="dxa"/>
          </w:tcPr>
          <w:p w:rsidR="0032097C" w:rsidRDefault="0032097C" w:rsidP="00CD1F0D">
            <w:pPr>
              <w:ind w:firstLine="42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</w:t>
            </w:r>
            <w:r w:rsidR="00CD1F0D">
              <w:rPr>
                <w:rFonts w:hAnsi="宋体" w:cs="Arial" w:hint="eastAsia"/>
              </w:rPr>
              <w:t>3</w:t>
            </w:r>
            <w:r>
              <w:rPr>
                <w:rFonts w:hAnsi="宋体" w:cs="Arial" w:hint="eastAsia"/>
              </w:rPr>
              <w:t>-06-</w:t>
            </w:r>
            <w:r w:rsidR="00CD1F0D">
              <w:rPr>
                <w:rFonts w:hAnsi="宋体" w:cs="Arial" w:hint="eastAsia"/>
              </w:rPr>
              <w:t>16</w:t>
            </w:r>
          </w:p>
        </w:tc>
      </w:tr>
      <w:tr w:rsidR="0032097C" w:rsidTr="00C87310">
        <w:tc>
          <w:tcPr>
            <w:tcW w:w="9288" w:type="dxa"/>
          </w:tcPr>
          <w:p w:rsidR="0032097C" w:rsidRDefault="0032097C" w:rsidP="00CD1F0D">
            <w:pPr>
              <w:ind w:firstLine="42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</w:t>
            </w:r>
            <w:r w:rsidR="00CD1F0D">
              <w:rPr>
                <w:rFonts w:hAnsi="宋体" w:cs="Arial" w:hint="eastAsia"/>
              </w:rPr>
              <w:t>3</w:t>
            </w:r>
            <w:r>
              <w:rPr>
                <w:rFonts w:hAnsi="宋体" w:cs="Arial" w:hint="eastAsia"/>
              </w:rPr>
              <w:t>-06-</w:t>
            </w:r>
            <w:r w:rsidR="00CD1F0D">
              <w:rPr>
                <w:rFonts w:hAnsi="宋体" w:cs="Arial" w:hint="eastAsia"/>
              </w:rPr>
              <w:t>16</w:t>
            </w:r>
          </w:p>
        </w:tc>
      </w:tr>
      <w:tr w:rsidR="0032097C" w:rsidTr="00C87310">
        <w:trPr>
          <w:trHeight w:val="80"/>
        </w:trPr>
        <w:tc>
          <w:tcPr>
            <w:tcW w:w="9288" w:type="dxa"/>
          </w:tcPr>
          <w:p w:rsidR="0032097C" w:rsidRDefault="0032097C" w:rsidP="0032097C">
            <w:pPr>
              <w:ind w:firstLine="42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version 1.0</w:t>
            </w:r>
          </w:p>
        </w:tc>
      </w:tr>
      <w:tr w:rsidR="0032097C" w:rsidTr="00C87310">
        <w:tc>
          <w:tcPr>
            <w:tcW w:w="9288" w:type="dxa"/>
          </w:tcPr>
          <w:p w:rsidR="0032097C" w:rsidRDefault="0032097C" w:rsidP="00CD1F0D">
            <w:pPr>
              <w:ind w:firstLine="420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</w:p>
        </w:tc>
      </w:tr>
    </w:tbl>
    <w:p w:rsidR="0032097C" w:rsidRDefault="0032097C" w:rsidP="0032097C">
      <w:pPr>
        <w:pStyle w:val="Tabletext"/>
        <w:rPr>
          <w:rFonts w:hAnsi="宋体"/>
        </w:rPr>
      </w:pPr>
    </w:p>
    <w:p w:rsidR="0032097C" w:rsidRDefault="0032097C" w:rsidP="0032097C">
      <w:pPr>
        <w:ind w:firstLine="420"/>
        <w:rPr>
          <w:rFonts w:hAnsi="宋体"/>
        </w:rPr>
      </w:pPr>
    </w:p>
    <w:p w:rsidR="0032097C" w:rsidRDefault="0032097C" w:rsidP="0032097C">
      <w:pPr>
        <w:pStyle w:val="10"/>
        <w:ind w:firstLine="420"/>
      </w:pPr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152"/>
        <w:gridCol w:w="4428"/>
        <w:gridCol w:w="2160"/>
      </w:tblGrid>
      <w:tr w:rsidR="0032097C" w:rsidTr="00C87310">
        <w:tc>
          <w:tcPr>
            <w:tcW w:w="1548" w:type="dxa"/>
          </w:tcPr>
          <w:p w:rsidR="0032097C" w:rsidRDefault="0032097C" w:rsidP="0032097C">
            <w:pPr>
              <w:ind w:firstLine="42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152" w:type="dxa"/>
          </w:tcPr>
          <w:p w:rsidR="0032097C" w:rsidRDefault="0032097C" w:rsidP="0032097C">
            <w:pPr>
              <w:ind w:firstLine="42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32097C" w:rsidRDefault="0032097C" w:rsidP="0032097C">
            <w:pPr>
              <w:ind w:firstLine="42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32097C" w:rsidRDefault="0032097C" w:rsidP="0032097C">
            <w:pPr>
              <w:ind w:firstLine="420"/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32097C" w:rsidRPr="007F2219" w:rsidTr="007F2219">
        <w:trPr>
          <w:trHeight w:val="80"/>
        </w:trPr>
        <w:tc>
          <w:tcPr>
            <w:tcW w:w="1548" w:type="dxa"/>
            <w:vAlign w:val="center"/>
          </w:tcPr>
          <w:p w:rsidR="0032097C" w:rsidRPr="007F2219" w:rsidRDefault="0032097C" w:rsidP="009B3E38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  <w:r w:rsidRPr="007F2219">
              <w:rPr>
                <w:rFonts w:ascii="微软雅黑" w:hAnsi="微软雅黑" w:cs="Arial" w:hint="eastAsia"/>
              </w:rPr>
              <w:t>201</w:t>
            </w:r>
            <w:r w:rsidR="009B3E38">
              <w:rPr>
                <w:rFonts w:ascii="微软雅黑" w:hAnsi="微软雅黑" w:cs="Arial" w:hint="eastAsia"/>
              </w:rPr>
              <w:t>3</w:t>
            </w:r>
            <w:r w:rsidRPr="007F2219">
              <w:rPr>
                <w:rFonts w:ascii="微软雅黑" w:hAnsi="微软雅黑" w:cs="Arial" w:hint="eastAsia"/>
              </w:rPr>
              <w:t>-06-</w:t>
            </w:r>
            <w:r w:rsidR="009B3E38">
              <w:rPr>
                <w:rFonts w:ascii="微软雅黑" w:hAnsi="微软雅黑" w:cs="Arial" w:hint="eastAsia"/>
              </w:rPr>
              <w:t>16</w:t>
            </w:r>
          </w:p>
        </w:tc>
        <w:tc>
          <w:tcPr>
            <w:tcW w:w="1152" w:type="dxa"/>
            <w:vAlign w:val="center"/>
          </w:tcPr>
          <w:p w:rsidR="0032097C" w:rsidRPr="007F2219" w:rsidRDefault="0032097C" w:rsidP="007F2219">
            <w:pPr>
              <w:ind w:firstLine="420"/>
              <w:jc w:val="center"/>
              <w:rPr>
                <w:rFonts w:ascii="微软雅黑" w:hAnsi="微软雅黑" w:cs="Arial"/>
              </w:rPr>
            </w:pPr>
            <w:r w:rsidRPr="007F2219">
              <w:rPr>
                <w:rFonts w:ascii="微软雅黑" w:hAnsi="微软雅黑" w:cs="Arial" w:hint="eastAsia"/>
              </w:rPr>
              <w:t>1.0</w:t>
            </w:r>
          </w:p>
        </w:tc>
        <w:tc>
          <w:tcPr>
            <w:tcW w:w="4428" w:type="dxa"/>
            <w:vAlign w:val="center"/>
          </w:tcPr>
          <w:p w:rsidR="0032097C" w:rsidRPr="007F2219" w:rsidRDefault="0032097C" w:rsidP="007F2219">
            <w:pPr>
              <w:ind w:firstLine="420"/>
              <w:jc w:val="center"/>
              <w:rPr>
                <w:rFonts w:ascii="微软雅黑" w:hAnsi="微软雅黑" w:cs="Arial"/>
              </w:rPr>
            </w:pPr>
            <w:r w:rsidRPr="007F2219">
              <w:rPr>
                <w:rFonts w:ascii="微软雅黑" w:hAnsi="微软雅黑" w:cs="Arial" w:hint="eastAsia"/>
              </w:rPr>
              <w:t>初稿</w:t>
            </w:r>
          </w:p>
        </w:tc>
        <w:tc>
          <w:tcPr>
            <w:tcW w:w="2160" w:type="dxa"/>
            <w:vAlign w:val="center"/>
          </w:tcPr>
          <w:p w:rsidR="0032097C" w:rsidRPr="007F2219" w:rsidRDefault="0032097C" w:rsidP="00550206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108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252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8B05D8" w:rsidRPr="007F2219" w:rsidTr="00EA1309">
        <w:trPr>
          <w:trHeight w:val="55"/>
        </w:trPr>
        <w:tc>
          <w:tcPr>
            <w:tcW w:w="154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8B05D8" w:rsidRPr="007F2219" w:rsidTr="00EA1309">
        <w:trPr>
          <w:trHeight w:val="55"/>
        </w:trPr>
        <w:tc>
          <w:tcPr>
            <w:tcW w:w="154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8B05D8" w:rsidRPr="007F2219" w:rsidTr="00EA1309">
        <w:trPr>
          <w:trHeight w:val="55"/>
        </w:trPr>
        <w:tc>
          <w:tcPr>
            <w:tcW w:w="154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8B05D8" w:rsidRPr="007F2219" w:rsidTr="00EA1309">
        <w:trPr>
          <w:trHeight w:val="55"/>
        </w:trPr>
        <w:tc>
          <w:tcPr>
            <w:tcW w:w="154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8B05D8" w:rsidRPr="007F2219" w:rsidTr="00EA1309">
        <w:trPr>
          <w:trHeight w:val="55"/>
        </w:trPr>
        <w:tc>
          <w:tcPr>
            <w:tcW w:w="154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8B05D8" w:rsidRPr="007F2219" w:rsidTr="00EA1309">
        <w:trPr>
          <w:trHeight w:val="55"/>
        </w:trPr>
        <w:tc>
          <w:tcPr>
            <w:tcW w:w="154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8B05D8" w:rsidRPr="007F2219" w:rsidRDefault="008B05D8" w:rsidP="00EA130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  <w:tr w:rsidR="0032097C" w:rsidRPr="007F2219" w:rsidTr="00C87310">
        <w:trPr>
          <w:trHeight w:val="55"/>
        </w:trPr>
        <w:tc>
          <w:tcPr>
            <w:tcW w:w="154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1152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4428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  <w:tc>
          <w:tcPr>
            <w:tcW w:w="2160" w:type="dxa"/>
          </w:tcPr>
          <w:p w:rsidR="0032097C" w:rsidRPr="007F2219" w:rsidRDefault="0032097C" w:rsidP="007F2219">
            <w:pPr>
              <w:ind w:firstLineChars="0" w:firstLine="0"/>
              <w:jc w:val="center"/>
              <w:rPr>
                <w:rFonts w:ascii="微软雅黑" w:hAnsi="微软雅黑" w:cs="Arial"/>
              </w:rPr>
            </w:pPr>
          </w:p>
        </w:tc>
      </w:tr>
    </w:tbl>
    <w:p w:rsidR="0032097C" w:rsidRDefault="0032097C" w:rsidP="0032097C">
      <w:pPr>
        <w:ind w:firstLine="420"/>
        <w:rPr>
          <w:rFonts w:hAnsi="宋体"/>
        </w:rPr>
      </w:pPr>
    </w:p>
    <w:p w:rsidR="0032097C" w:rsidRDefault="0032097C" w:rsidP="0032097C">
      <w:pPr>
        <w:ind w:firstLine="420"/>
        <w:rPr>
          <w:rFonts w:hAnsi="宋体"/>
        </w:rPr>
        <w:sectPr w:rsidR="0032097C" w:rsidSect="00D320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851" w:footer="851" w:gutter="0"/>
          <w:cols w:space="709"/>
          <w:docGrid w:linePitch="286"/>
        </w:sectPr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50283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914B9" w:rsidRDefault="006914B9" w:rsidP="006914B9">
          <w:pPr>
            <w:pStyle w:val="TOC"/>
            <w:ind w:firstLine="420"/>
            <w:jc w:val="center"/>
          </w:pPr>
          <w:r w:rsidRPr="006914B9">
            <w:rPr>
              <w:sz w:val="52"/>
              <w:szCs w:val="52"/>
              <w:lang w:val="zh-CN"/>
            </w:rPr>
            <w:t>目</w:t>
          </w:r>
          <w:r>
            <w:rPr>
              <w:rFonts w:hint="eastAsia"/>
              <w:sz w:val="52"/>
              <w:szCs w:val="52"/>
              <w:lang w:val="zh-CN"/>
            </w:rPr>
            <w:t xml:space="preserve"> </w:t>
          </w:r>
          <w:r w:rsidRPr="006914B9">
            <w:rPr>
              <w:sz w:val="52"/>
              <w:szCs w:val="52"/>
              <w:lang w:val="zh-CN"/>
            </w:rPr>
            <w:t>录</w:t>
          </w:r>
        </w:p>
        <w:p w:rsidR="00601DCD" w:rsidRDefault="005139A5" w:rsidP="00601DCD">
          <w:pPr>
            <w:pStyle w:val="10"/>
            <w:tabs>
              <w:tab w:val="right" w:leader="dot" w:pos="8297"/>
            </w:tabs>
            <w:ind w:firstLine="420"/>
            <w:rPr>
              <w:ins w:id="6" w:author="air" w:date="2013-06-23T18:02:00Z"/>
              <w:rFonts w:eastAsiaTheme="minorEastAsia"/>
              <w:noProof/>
              <w:szCs w:val="22"/>
            </w:rPr>
          </w:pPr>
          <w:r>
            <w:fldChar w:fldCharType="begin"/>
          </w:r>
          <w:r w:rsidR="006914B9">
            <w:instrText xml:space="preserve"> TOC \o "1-3" \h \z \u </w:instrText>
          </w:r>
          <w:r>
            <w:fldChar w:fldCharType="separate"/>
          </w:r>
          <w:ins w:id="7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"_Toc359773857"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P2P</w:t>
            </w:r>
            <w:r w:rsidR="00601DCD" w:rsidRPr="00813B73">
              <w:rPr>
                <w:rStyle w:val="a5"/>
                <w:rFonts w:hint="eastAsia"/>
                <w:noProof/>
              </w:rPr>
              <w:t>借贷网站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air" w:date="2013-06-23T18:02:00Z">
            <w:r w:rsidR="00601D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10"/>
            <w:tabs>
              <w:tab w:val="right" w:leader="dot" w:pos="8297"/>
            </w:tabs>
            <w:ind w:firstLine="420"/>
            <w:rPr>
              <w:ins w:id="9" w:author="air" w:date="2013-06-23T18:02:00Z"/>
              <w:rFonts w:eastAsiaTheme="minorEastAsia"/>
              <w:noProof/>
              <w:szCs w:val="22"/>
            </w:rPr>
          </w:pPr>
          <w:ins w:id="10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"_Toc359773858"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rFonts w:hint="eastAsia"/>
                <w:noProof/>
              </w:rPr>
              <w:t>需求说明书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air" w:date="2013-06-23T18:02:00Z">
            <w:r w:rsidR="00601D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10"/>
            <w:tabs>
              <w:tab w:val="right" w:leader="dot" w:pos="8297"/>
            </w:tabs>
            <w:ind w:firstLine="420"/>
            <w:rPr>
              <w:ins w:id="12" w:author="air" w:date="2013-06-23T18:02:00Z"/>
              <w:rFonts w:eastAsiaTheme="minorEastAsia"/>
              <w:noProof/>
              <w:szCs w:val="22"/>
            </w:rPr>
          </w:pPr>
          <w:ins w:id="13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"_Toc359773859"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rFonts w:cs="Arial"/>
                <w:noProof/>
              </w:rPr>
              <w:t>Version: 1.0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air" w:date="2013-06-23T18:02:00Z">
            <w:r w:rsidR="00601D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ins w:id="15" w:author="air" w:date="2013-06-23T18:02:00Z"/>
              <w:rFonts w:eastAsiaTheme="minorEastAsia"/>
              <w:noProof/>
              <w:szCs w:val="22"/>
            </w:rPr>
          </w:pPr>
          <w:ins w:id="16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"_Toc359773860"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简介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air" w:date="2013-06-23T18:02:00Z">
            <w:r w:rsidR="00601D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18" w:author="air" w:date="2013-06-23T18:02:00Z"/>
              <w:rFonts w:eastAsiaTheme="minorEastAsia"/>
              <w:noProof/>
              <w:szCs w:val="22"/>
            </w:rPr>
          </w:pPr>
          <w:ins w:id="19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"_Toc359773861"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1.1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概述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air" w:date="2013-06-23T18:02:00Z">
            <w:r w:rsidR="00601D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21" w:author="air" w:date="2013-06-23T18:02:00Z"/>
              <w:rFonts w:eastAsiaTheme="minorEastAsia"/>
              <w:noProof/>
              <w:szCs w:val="22"/>
            </w:rPr>
          </w:pPr>
          <w:ins w:id="22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"_Toc359773862"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1.2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目的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air" w:date="2013-06-23T18:02:00Z">
            <w:r w:rsidR="00601D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24" w:author="air" w:date="2013-06-23T18:02:00Z"/>
              <w:rFonts w:eastAsiaTheme="minorEastAsia"/>
              <w:noProof/>
              <w:szCs w:val="22"/>
            </w:rPr>
          </w:pPr>
          <w:ins w:id="25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"_Toc359773863"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1.3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定位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air" w:date="2013-06-23T18:02:00Z">
            <w:r w:rsidR="00601D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27" w:author="air" w:date="2013-06-23T18:02:00Z"/>
              <w:rFonts w:eastAsiaTheme="minorEastAsia"/>
              <w:noProof/>
              <w:szCs w:val="22"/>
            </w:rPr>
          </w:pPr>
          <w:ins w:id="28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"_Toc359773864"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1.4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网站内容规划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air" w:date="2013-06-23T18:02:00Z">
            <w:r w:rsidR="00601D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ins w:id="30" w:author="air" w:date="2013-06-23T18:02:00Z"/>
              <w:rFonts w:eastAsiaTheme="minorEastAsia"/>
              <w:noProof/>
              <w:szCs w:val="22"/>
            </w:rPr>
          </w:pPr>
          <w:ins w:id="31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"_Toc359773865"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需求概要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air" w:date="2013-06-23T18:02:00Z">
            <w:r w:rsidR="00601D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33" w:author="air" w:date="2013-06-23T18:02:00Z"/>
              <w:rFonts w:eastAsiaTheme="minorEastAsia"/>
              <w:noProof/>
              <w:szCs w:val="22"/>
            </w:rPr>
          </w:pPr>
          <w:ins w:id="34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"_Toc359773866"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2.1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概要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air" w:date="2013-06-23T18:02:00Z">
            <w:r w:rsidR="00601D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36" w:author="air" w:date="2013-06-23T18:02:00Z"/>
              <w:rFonts w:eastAsiaTheme="minorEastAsia"/>
              <w:noProof/>
              <w:szCs w:val="22"/>
            </w:rPr>
          </w:pPr>
          <w:ins w:id="37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"_Toc359773867"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2.2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系统性能要求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air" w:date="2013-06-23T18:02:00Z">
            <w:r w:rsidR="00601D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ins w:id="39" w:author="air" w:date="2013-06-23T18:02:00Z"/>
              <w:rFonts w:eastAsiaTheme="minorEastAsia"/>
              <w:noProof/>
              <w:szCs w:val="22"/>
            </w:rPr>
          </w:pPr>
          <w:ins w:id="40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"_Toc359773868"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业务逻辑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air" w:date="2013-06-23T18:02:00Z">
            <w:r w:rsidR="00601D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42" w:author="air" w:date="2013-06-23T18:02:00Z"/>
              <w:rFonts w:eastAsiaTheme="minorEastAsia"/>
              <w:noProof/>
              <w:szCs w:val="22"/>
            </w:rPr>
          </w:pPr>
          <w:ins w:id="43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"_Toc359773869"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项目管理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air" w:date="2013-06-23T18:02:00Z">
            <w:r w:rsidR="00601D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45" w:author="air" w:date="2013-06-23T18:02:00Z"/>
              <w:rFonts w:eastAsiaTheme="minorEastAsia"/>
              <w:noProof/>
              <w:szCs w:val="22"/>
            </w:rPr>
          </w:pPr>
          <w:ins w:id="46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"_Toc359773870"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3.1.1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描述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air" w:date="2013-06-23T18:02:00Z">
            <w:r w:rsidR="00601D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48" w:author="air" w:date="2013-06-23T18:02:00Z"/>
              <w:rFonts w:eastAsiaTheme="minorEastAsia"/>
              <w:noProof/>
              <w:szCs w:val="22"/>
            </w:rPr>
          </w:pPr>
          <w:ins w:id="49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"_Toc359773871"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3.1.2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项目信息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air" w:date="2013-06-23T18:02:00Z">
            <w:r w:rsidR="00601D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51" w:author="air" w:date="2013-06-23T18:02:00Z"/>
              <w:rFonts w:eastAsiaTheme="minorEastAsia"/>
              <w:noProof/>
              <w:szCs w:val="22"/>
            </w:rPr>
          </w:pPr>
          <w:ins w:id="52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"_Toc359773872"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3.1.3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项目审核要求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air" w:date="2013-06-23T18:02:00Z">
            <w:r w:rsidR="00601D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54" w:author="air" w:date="2013-06-23T18:02:00Z"/>
              <w:rFonts w:eastAsiaTheme="minorEastAsia"/>
              <w:noProof/>
              <w:szCs w:val="22"/>
            </w:rPr>
          </w:pPr>
          <w:ins w:id="55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"_Toc359773873"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风险控制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air" w:date="2013-06-23T18:02:00Z">
            <w:r w:rsidR="00601D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57" w:author="air" w:date="2013-06-23T18:02:00Z"/>
              <w:rFonts w:eastAsiaTheme="minorEastAsia"/>
              <w:noProof/>
              <w:szCs w:val="22"/>
            </w:rPr>
          </w:pPr>
          <w:ins w:id="58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"_Toc359773874"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3.2.1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审核要求与流程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air" w:date="2013-06-23T18:02:00Z">
            <w:r w:rsidR="00601D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60" w:author="air" w:date="2013-06-23T18:02:00Z"/>
              <w:rFonts w:eastAsiaTheme="minorEastAsia"/>
              <w:noProof/>
              <w:szCs w:val="22"/>
            </w:rPr>
          </w:pPr>
          <w:ins w:id="61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"_Toc359773875"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3.2.2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抵押与担保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air" w:date="2013-06-23T18:02:00Z">
            <w:r w:rsidR="00601D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63" w:author="air" w:date="2013-06-23T18:02:00Z"/>
              <w:rFonts w:eastAsiaTheme="minorEastAsia"/>
              <w:noProof/>
              <w:szCs w:val="22"/>
            </w:rPr>
          </w:pPr>
          <w:ins w:id="64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"_Toc359773876"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3.2.3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不还款处理流程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air" w:date="2013-06-23T18:02:00Z">
            <w:r w:rsidR="00601D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66" w:author="air" w:date="2013-06-23T18:02:00Z"/>
              <w:rFonts w:eastAsiaTheme="minorEastAsia"/>
              <w:noProof/>
              <w:szCs w:val="22"/>
            </w:rPr>
          </w:pPr>
          <w:ins w:id="67" w:author="air" w:date="2013-06-23T18:02:00Z">
            <w:r w:rsidRPr="00813B73">
              <w:rPr>
                <w:rStyle w:val="a5"/>
                <w:noProof/>
              </w:rPr>
              <w:lastRenderedPageBreak/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"_Toc359773877"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3.2.4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本金保障计划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air" w:date="2013-06-23T18:02:00Z">
            <w:r w:rsidR="00601D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69" w:author="air" w:date="2013-06-23T18:02:00Z"/>
              <w:rFonts w:eastAsiaTheme="minorEastAsia"/>
              <w:noProof/>
              <w:szCs w:val="22"/>
            </w:rPr>
          </w:pPr>
          <w:ins w:id="70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"_Toc359773878"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3.2.5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借入者优先计划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air" w:date="2013-06-23T18:02:00Z">
            <w:r w:rsidR="00601D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72" w:author="air" w:date="2013-06-23T18:02:00Z"/>
              <w:rFonts w:eastAsiaTheme="minorEastAsia"/>
              <w:noProof/>
              <w:szCs w:val="22"/>
            </w:rPr>
          </w:pPr>
          <w:ins w:id="73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"_Toc359773879"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3.3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项目计息及收费机制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air" w:date="2013-06-23T18:02:00Z">
            <w:r w:rsidR="00601D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75" w:author="air" w:date="2013-06-23T18:02:00Z"/>
              <w:rFonts w:eastAsiaTheme="minorEastAsia"/>
              <w:noProof/>
              <w:szCs w:val="22"/>
            </w:rPr>
          </w:pPr>
          <w:ins w:id="76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"_Toc359773880"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3.3.1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描述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air" w:date="2013-06-23T18:02:00Z">
            <w:r w:rsidR="00601D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78" w:author="air" w:date="2013-06-23T18:02:00Z"/>
              <w:rFonts w:eastAsiaTheme="minorEastAsia"/>
              <w:noProof/>
              <w:szCs w:val="22"/>
            </w:rPr>
          </w:pPr>
          <w:ins w:id="79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"_Toc359773881"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3.3.2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费用规则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air" w:date="2013-06-23T18:02:00Z">
            <w:r w:rsidR="00601D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81" w:author="air" w:date="2013-06-23T18:02:00Z"/>
              <w:rFonts w:eastAsiaTheme="minorEastAsia"/>
              <w:noProof/>
              <w:szCs w:val="22"/>
            </w:rPr>
          </w:pPr>
          <w:ins w:id="82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"_Toc359773882"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3.3.3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利息计算工具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air" w:date="2013-06-23T18:02:00Z">
            <w:r w:rsidR="00601D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84" w:author="air" w:date="2013-06-23T18:02:00Z"/>
              <w:rFonts w:eastAsiaTheme="minorEastAsia"/>
              <w:noProof/>
              <w:szCs w:val="22"/>
            </w:rPr>
          </w:pPr>
          <w:ins w:id="85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"_Toc359773883"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3.4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用户管理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air" w:date="2013-06-23T18:02:00Z">
            <w:r w:rsidR="00601D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87" w:author="air" w:date="2013-06-23T18:02:00Z"/>
              <w:rFonts w:eastAsiaTheme="minorEastAsia"/>
              <w:noProof/>
              <w:szCs w:val="22"/>
            </w:rPr>
          </w:pPr>
          <w:ins w:id="88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"_Toc359773884"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3.4.1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注册登录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air" w:date="2013-06-23T18:02:00Z">
            <w:r w:rsidR="00601D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90" w:author="air" w:date="2013-06-23T18:02:00Z"/>
              <w:rFonts w:eastAsiaTheme="minorEastAsia"/>
              <w:noProof/>
              <w:szCs w:val="22"/>
            </w:rPr>
          </w:pPr>
          <w:ins w:id="91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"_Toc359773885"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3.4.2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充值提现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air" w:date="2013-06-23T18:02:00Z">
            <w:r w:rsidR="00601D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93" w:author="air" w:date="2013-06-23T18:02:00Z"/>
              <w:rFonts w:eastAsiaTheme="minorEastAsia"/>
              <w:noProof/>
              <w:szCs w:val="22"/>
            </w:rPr>
          </w:pPr>
          <w:ins w:id="94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"_Toc359773886"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3.5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用户帐户管理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air" w:date="2013-06-23T18:02:00Z">
            <w:r w:rsidR="00601D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96" w:author="air" w:date="2013-06-23T18:02:00Z"/>
              <w:rFonts w:eastAsiaTheme="minorEastAsia"/>
              <w:noProof/>
              <w:szCs w:val="22"/>
            </w:rPr>
          </w:pPr>
          <w:ins w:id="97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"_Toc359773887"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3.5.1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资金管理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air" w:date="2013-06-23T18:02:00Z">
            <w:r w:rsidR="00601D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99" w:author="air" w:date="2013-06-23T18:02:00Z"/>
              <w:rFonts w:eastAsiaTheme="minorEastAsia"/>
              <w:noProof/>
              <w:szCs w:val="22"/>
            </w:rPr>
          </w:pPr>
          <w:ins w:id="100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"_Toc359773888"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3.5.2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借出管理（可按时间查询）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air" w:date="2013-06-23T18:02:00Z">
            <w:r w:rsidR="00601D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102" w:author="air" w:date="2013-06-23T18:02:00Z"/>
              <w:rFonts w:eastAsiaTheme="minorEastAsia"/>
              <w:noProof/>
              <w:szCs w:val="22"/>
            </w:rPr>
          </w:pPr>
          <w:ins w:id="103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"_Toc359773889"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3.5.3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借入管理（可按时间查询）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air" w:date="2013-06-23T18:02:00Z">
            <w:r w:rsidR="00601D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105" w:author="air" w:date="2013-06-23T18:02:00Z"/>
              <w:rFonts w:eastAsiaTheme="minorEastAsia"/>
              <w:noProof/>
              <w:szCs w:val="22"/>
            </w:rPr>
          </w:pPr>
          <w:ins w:id="106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"_Toc359773890"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3.5.4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推广活动管理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air" w:date="2013-06-23T18:02:00Z">
            <w:r w:rsidR="00601D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108" w:author="air" w:date="2013-06-23T18:02:00Z"/>
              <w:rFonts w:eastAsiaTheme="minorEastAsia"/>
              <w:noProof/>
              <w:szCs w:val="22"/>
            </w:rPr>
          </w:pPr>
          <w:ins w:id="109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"_Toc359773891"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3.6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用户支付（借入者）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air" w:date="2013-06-23T18:02:00Z">
            <w:r w:rsidR="00601D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111" w:author="air" w:date="2013-06-23T18:02:00Z"/>
              <w:rFonts w:eastAsiaTheme="minorEastAsia"/>
              <w:noProof/>
              <w:szCs w:val="22"/>
            </w:rPr>
          </w:pPr>
          <w:ins w:id="112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"_Toc359773892"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3.6.1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满标时自动扣除手续费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air" w:date="2013-06-23T18:02:00Z">
            <w:r w:rsidR="00601D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114" w:author="air" w:date="2013-06-23T18:02:00Z"/>
              <w:rFonts w:eastAsiaTheme="minorEastAsia"/>
              <w:noProof/>
              <w:szCs w:val="22"/>
            </w:rPr>
          </w:pPr>
          <w:ins w:id="115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"_Toc359773893"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3.6.2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还款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air" w:date="2013-06-23T18:02:00Z">
            <w:r w:rsidR="00601D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117" w:author="air" w:date="2013-06-23T18:02:00Z"/>
              <w:rFonts w:eastAsiaTheme="minorEastAsia"/>
              <w:noProof/>
              <w:szCs w:val="22"/>
            </w:rPr>
          </w:pPr>
          <w:ins w:id="118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"_Toc359773894"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3.7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客服支持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air" w:date="2013-06-23T18:02:00Z">
            <w:r w:rsidR="00601D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120" w:author="air" w:date="2013-06-23T18:02:00Z"/>
              <w:rFonts w:eastAsiaTheme="minorEastAsia"/>
              <w:noProof/>
              <w:szCs w:val="22"/>
            </w:rPr>
          </w:pPr>
          <w:ins w:id="121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"_Toc359773895"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3.8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推广活动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air" w:date="2013-06-23T18:02:00Z">
            <w:r w:rsidR="00601D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123" w:author="air" w:date="2013-06-23T18:02:00Z"/>
              <w:rFonts w:eastAsiaTheme="minorEastAsia"/>
              <w:noProof/>
              <w:szCs w:val="22"/>
            </w:rPr>
          </w:pPr>
          <w:ins w:id="124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"_Toc359773896"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3.9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广告管理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air" w:date="2013-06-23T18:02:00Z">
            <w:r w:rsidR="00601D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126" w:author="air" w:date="2013-06-23T18:02:00Z"/>
              <w:rFonts w:eastAsiaTheme="minorEastAsia"/>
              <w:noProof/>
              <w:szCs w:val="22"/>
            </w:rPr>
          </w:pPr>
          <w:ins w:id="127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"_Toc359773897"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3.9.1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描述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air" w:date="2013-06-23T18:02:00Z">
            <w:r w:rsidR="00601D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ins w:id="129" w:author="air" w:date="2013-06-23T18:02:00Z"/>
              <w:rFonts w:eastAsiaTheme="minorEastAsia"/>
              <w:noProof/>
              <w:szCs w:val="22"/>
            </w:rPr>
          </w:pPr>
          <w:ins w:id="130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"_Toc359773898"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4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界面描述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air" w:date="2013-06-23T18:02:00Z">
            <w:r w:rsidR="00601D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ins w:id="132" w:author="air" w:date="2013-06-23T18:02:00Z"/>
              <w:rFonts w:eastAsiaTheme="minorEastAsia"/>
              <w:noProof/>
              <w:szCs w:val="22"/>
            </w:rPr>
          </w:pPr>
          <w:ins w:id="133" w:author="air" w:date="2013-06-23T18:02:00Z">
            <w:r w:rsidRPr="00813B73">
              <w:rPr>
                <w:rStyle w:val="a5"/>
                <w:noProof/>
              </w:rPr>
              <w:lastRenderedPageBreak/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"_Toc359773899"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4.1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网站结构图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_Toc359773899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air" w:date="2013-06-23T18:02:00Z">
            <w:r w:rsidR="00601D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601DCD" w:rsidRDefault="005139A5" w:rsidP="00813B73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ins w:id="135" w:author="air" w:date="2013-06-23T18:02:00Z"/>
              <w:rFonts w:eastAsiaTheme="minorEastAsia"/>
              <w:noProof/>
              <w:szCs w:val="22"/>
            </w:rPr>
          </w:pPr>
          <w:ins w:id="136" w:author="air" w:date="2013-06-23T18:02:00Z">
            <w:r w:rsidRPr="00813B73">
              <w:rPr>
                <w:rStyle w:val="a5"/>
                <w:noProof/>
              </w:rPr>
              <w:fldChar w:fldCharType="begin"/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="00601DCD">
              <w:rPr>
                <w:noProof/>
              </w:rPr>
              <w:instrText>HYPERLINK \l "_Toc359773900"</w:instrText>
            </w:r>
            <w:r w:rsidR="00601DCD" w:rsidRPr="00813B73">
              <w:rPr>
                <w:rStyle w:val="a5"/>
                <w:noProof/>
              </w:rPr>
              <w:instrText xml:space="preserve"> </w:instrText>
            </w:r>
            <w:r w:rsidRPr="00813B73">
              <w:rPr>
                <w:rStyle w:val="a5"/>
                <w:noProof/>
              </w:rPr>
              <w:fldChar w:fldCharType="separate"/>
            </w:r>
            <w:r w:rsidR="00601DCD" w:rsidRPr="00813B73">
              <w:rPr>
                <w:rStyle w:val="a5"/>
                <w:noProof/>
              </w:rPr>
              <w:t>4.1.1</w:t>
            </w:r>
            <w:r w:rsidR="00601DCD">
              <w:rPr>
                <w:rFonts w:eastAsiaTheme="minorEastAsia"/>
                <w:noProof/>
                <w:szCs w:val="22"/>
              </w:rPr>
              <w:tab/>
            </w:r>
            <w:r w:rsidR="00601DCD" w:rsidRPr="00813B73">
              <w:rPr>
                <w:rStyle w:val="a5"/>
                <w:rFonts w:hint="eastAsia"/>
                <w:noProof/>
              </w:rPr>
              <w:t>首页</w:t>
            </w:r>
            <w:r w:rsidR="00601D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DCD">
              <w:rPr>
                <w:noProof/>
                <w:webHidden/>
              </w:rPr>
              <w:instrText xml:space="preserve"> PAGEREF _Toc359773900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air" w:date="2013-06-23T18:02:00Z">
            <w:r w:rsidR="00601D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13B73">
              <w:rPr>
                <w:rStyle w:val="a5"/>
                <w:noProof/>
              </w:rPr>
              <w:fldChar w:fldCharType="end"/>
            </w:r>
          </w:ins>
        </w:p>
        <w:p w:rsidR="005D05B5" w:rsidDel="00601DCD" w:rsidRDefault="005139A5" w:rsidP="005D05B5">
          <w:pPr>
            <w:pStyle w:val="10"/>
            <w:tabs>
              <w:tab w:val="right" w:leader="dot" w:pos="8297"/>
            </w:tabs>
            <w:ind w:firstLine="420"/>
            <w:rPr>
              <w:del w:id="138" w:author="air" w:date="2013-06-23T18:02:00Z"/>
              <w:rFonts w:eastAsiaTheme="minorEastAsia"/>
              <w:noProof/>
              <w:szCs w:val="22"/>
            </w:rPr>
          </w:pPr>
          <w:del w:id="139" w:author="air" w:date="2013-06-23T18:02:00Z">
            <w:r w:rsidRPr="005139A5">
              <w:rPr>
                <w:rPrChange w:id="140" w:author="air" w:date="2013-06-23T18:02:00Z">
                  <w:rPr>
                    <w:rStyle w:val="a5"/>
                    <w:noProof/>
                  </w:rPr>
                </w:rPrChange>
              </w:rPr>
              <w:delText>P2P</w:delText>
            </w:r>
            <w:r w:rsidRPr="005139A5">
              <w:rPr>
                <w:rFonts w:hint="eastAsia"/>
                <w:rPrChange w:id="14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借贷网站</w:delText>
            </w:r>
            <w:r w:rsidR="005D05B5" w:rsidDel="00601DCD">
              <w:rPr>
                <w:noProof/>
                <w:webHidden/>
              </w:rPr>
              <w:tab/>
              <w:delText>1</w:delText>
            </w:r>
          </w:del>
        </w:p>
        <w:p w:rsidR="005D05B5" w:rsidDel="00601DCD" w:rsidRDefault="005139A5" w:rsidP="00074B4D">
          <w:pPr>
            <w:pStyle w:val="10"/>
            <w:tabs>
              <w:tab w:val="right" w:leader="dot" w:pos="8297"/>
            </w:tabs>
            <w:ind w:firstLine="420"/>
            <w:rPr>
              <w:del w:id="142" w:author="air" w:date="2013-06-23T18:02:00Z"/>
              <w:rFonts w:eastAsiaTheme="minorEastAsia"/>
              <w:noProof/>
              <w:szCs w:val="22"/>
            </w:rPr>
          </w:pPr>
          <w:del w:id="143" w:author="air" w:date="2013-06-23T18:02:00Z">
            <w:r w:rsidRPr="005139A5">
              <w:rPr>
                <w:rFonts w:hint="eastAsia"/>
                <w:rPrChange w:id="144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需求说明书</w:delText>
            </w:r>
            <w:r w:rsidR="005D05B5" w:rsidDel="00601DCD">
              <w:rPr>
                <w:noProof/>
                <w:webHidden/>
              </w:rPr>
              <w:tab/>
              <w:delText>1</w:delText>
            </w:r>
          </w:del>
        </w:p>
        <w:p w:rsidR="005D05B5" w:rsidDel="00601DCD" w:rsidRDefault="005139A5" w:rsidP="00074B4D">
          <w:pPr>
            <w:pStyle w:val="10"/>
            <w:tabs>
              <w:tab w:val="right" w:leader="dot" w:pos="8297"/>
            </w:tabs>
            <w:ind w:firstLine="420"/>
            <w:rPr>
              <w:del w:id="145" w:author="air" w:date="2013-06-23T18:02:00Z"/>
              <w:rFonts w:eastAsiaTheme="minorEastAsia"/>
              <w:noProof/>
              <w:szCs w:val="22"/>
            </w:rPr>
          </w:pPr>
          <w:del w:id="146" w:author="air" w:date="2013-06-23T18:02:00Z">
            <w:r w:rsidRPr="005139A5">
              <w:rPr>
                <w:rPrChange w:id="147" w:author="air" w:date="2013-06-23T18:02:00Z">
                  <w:rPr>
                    <w:rStyle w:val="a5"/>
                    <w:rFonts w:cs="Arial"/>
                    <w:noProof/>
                  </w:rPr>
                </w:rPrChange>
              </w:rPr>
              <w:delText>Version: 1.0</w:delText>
            </w:r>
            <w:r w:rsidR="005D05B5" w:rsidDel="00601DCD">
              <w:rPr>
                <w:noProof/>
                <w:webHidden/>
              </w:rPr>
              <w:tab/>
              <w:delText>1</w:delText>
            </w:r>
          </w:del>
        </w:p>
        <w:p w:rsidR="005D05B5" w:rsidDel="00601DCD" w:rsidRDefault="005139A5" w:rsidP="00074B4D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del w:id="148" w:author="air" w:date="2013-06-23T18:02:00Z"/>
              <w:rFonts w:eastAsiaTheme="minorEastAsia"/>
              <w:noProof/>
              <w:szCs w:val="22"/>
            </w:rPr>
          </w:pPr>
          <w:del w:id="149" w:author="air" w:date="2013-06-23T18:02:00Z">
            <w:r w:rsidRPr="005139A5">
              <w:rPr>
                <w:rPrChange w:id="150" w:author="air" w:date="2013-06-23T18:02:00Z">
                  <w:rPr>
                    <w:rStyle w:val="a5"/>
                    <w:noProof/>
                  </w:rPr>
                </w:rPrChange>
              </w:rPr>
              <w:delText>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5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简介</w:delText>
            </w:r>
            <w:r w:rsidR="005D05B5" w:rsidDel="00601DCD">
              <w:rPr>
                <w:noProof/>
                <w:webHidden/>
              </w:rPr>
              <w:tab/>
              <w:delText>6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152" w:author="air" w:date="2013-06-23T18:02:00Z"/>
              <w:rFonts w:eastAsiaTheme="minorEastAsia"/>
              <w:noProof/>
              <w:szCs w:val="22"/>
            </w:rPr>
          </w:pPr>
          <w:del w:id="153" w:author="air" w:date="2013-06-23T18:02:00Z">
            <w:r w:rsidRPr="005139A5">
              <w:rPr>
                <w:rPrChange w:id="154" w:author="air" w:date="2013-06-23T18:02:00Z">
                  <w:rPr>
                    <w:rStyle w:val="a5"/>
                    <w:noProof/>
                  </w:rPr>
                </w:rPrChange>
              </w:rPr>
              <w:delText>1.1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5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概述</w:delText>
            </w:r>
            <w:r w:rsidR="005D05B5" w:rsidDel="00601DCD">
              <w:rPr>
                <w:noProof/>
                <w:webHidden/>
              </w:rPr>
              <w:tab/>
              <w:delText>6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156" w:author="air" w:date="2013-06-23T18:02:00Z"/>
              <w:rFonts w:eastAsiaTheme="minorEastAsia"/>
              <w:noProof/>
              <w:szCs w:val="22"/>
            </w:rPr>
          </w:pPr>
          <w:del w:id="157" w:author="air" w:date="2013-06-23T18:02:00Z">
            <w:r w:rsidRPr="005139A5">
              <w:rPr>
                <w:rPrChange w:id="158" w:author="air" w:date="2013-06-23T18:02:00Z">
                  <w:rPr>
                    <w:rStyle w:val="a5"/>
                    <w:noProof/>
                  </w:rPr>
                </w:rPrChange>
              </w:rPr>
              <w:delText>1.2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5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目的</w:delText>
            </w:r>
            <w:r w:rsidR="005D05B5" w:rsidDel="00601DCD">
              <w:rPr>
                <w:noProof/>
                <w:webHidden/>
              </w:rPr>
              <w:tab/>
              <w:delText>6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160" w:author="air" w:date="2013-06-23T18:02:00Z"/>
              <w:rFonts w:eastAsiaTheme="minorEastAsia"/>
              <w:noProof/>
              <w:szCs w:val="22"/>
            </w:rPr>
          </w:pPr>
          <w:del w:id="161" w:author="air" w:date="2013-06-23T18:02:00Z">
            <w:r w:rsidRPr="005139A5">
              <w:rPr>
                <w:rPrChange w:id="162" w:author="air" w:date="2013-06-23T18:02:00Z">
                  <w:rPr>
                    <w:rStyle w:val="a5"/>
                    <w:noProof/>
                  </w:rPr>
                </w:rPrChange>
              </w:rPr>
              <w:delText>1.3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6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定位</w:delText>
            </w:r>
            <w:r w:rsidR="005D05B5" w:rsidDel="00601DCD">
              <w:rPr>
                <w:noProof/>
                <w:webHidden/>
              </w:rPr>
              <w:tab/>
              <w:delText>7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164" w:author="air" w:date="2013-06-23T18:02:00Z"/>
              <w:rFonts w:eastAsiaTheme="minorEastAsia"/>
              <w:noProof/>
              <w:szCs w:val="22"/>
            </w:rPr>
          </w:pPr>
          <w:del w:id="165" w:author="air" w:date="2013-06-23T18:02:00Z">
            <w:r w:rsidRPr="005139A5">
              <w:rPr>
                <w:rPrChange w:id="166" w:author="air" w:date="2013-06-23T18:02:00Z">
                  <w:rPr>
                    <w:rStyle w:val="a5"/>
                    <w:noProof/>
                  </w:rPr>
                </w:rPrChange>
              </w:rPr>
              <w:delText>1.4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6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网站内容规划</w:delText>
            </w:r>
            <w:r w:rsidR="005D05B5" w:rsidDel="00601DCD">
              <w:rPr>
                <w:noProof/>
                <w:webHidden/>
              </w:rPr>
              <w:tab/>
              <w:delText>7</w:delText>
            </w:r>
          </w:del>
        </w:p>
        <w:p w:rsidR="005D05B5" w:rsidDel="00601DCD" w:rsidRDefault="005139A5" w:rsidP="00074B4D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del w:id="168" w:author="air" w:date="2013-06-23T18:02:00Z"/>
              <w:rFonts w:eastAsiaTheme="minorEastAsia"/>
              <w:noProof/>
              <w:szCs w:val="22"/>
            </w:rPr>
          </w:pPr>
          <w:del w:id="169" w:author="air" w:date="2013-06-23T18:02:00Z">
            <w:r w:rsidRPr="005139A5">
              <w:rPr>
                <w:rPrChange w:id="170" w:author="air" w:date="2013-06-23T18:02:00Z">
                  <w:rPr>
                    <w:rStyle w:val="a5"/>
                    <w:noProof/>
                  </w:rPr>
                </w:rPrChange>
              </w:rPr>
              <w:delText>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7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需求概要</w:delText>
            </w:r>
            <w:r w:rsidR="005D05B5" w:rsidDel="00601DCD">
              <w:rPr>
                <w:noProof/>
                <w:webHidden/>
              </w:rPr>
              <w:tab/>
              <w:delText>7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172" w:author="air" w:date="2013-06-23T18:02:00Z"/>
              <w:rFonts w:eastAsiaTheme="minorEastAsia"/>
              <w:noProof/>
              <w:szCs w:val="22"/>
            </w:rPr>
          </w:pPr>
          <w:del w:id="173" w:author="air" w:date="2013-06-23T18:02:00Z">
            <w:r w:rsidRPr="005139A5">
              <w:rPr>
                <w:rPrChange w:id="174" w:author="air" w:date="2013-06-23T18:02:00Z">
                  <w:rPr>
                    <w:rStyle w:val="a5"/>
                    <w:noProof/>
                  </w:rPr>
                </w:rPrChange>
              </w:rPr>
              <w:delText>2.1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7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概要</w:delText>
            </w:r>
            <w:r w:rsidR="005D05B5" w:rsidDel="00601DCD">
              <w:rPr>
                <w:noProof/>
                <w:webHidden/>
              </w:rPr>
              <w:tab/>
              <w:delText>7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176" w:author="air" w:date="2013-06-23T18:02:00Z"/>
              <w:rFonts w:eastAsiaTheme="minorEastAsia"/>
              <w:noProof/>
              <w:szCs w:val="22"/>
            </w:rPr>
          </w:pPr>
          <w:del w:id="177" w:author="air" w:date="2013-06-23T18:02:00Z">
            <w:r w:rsidRPr="005139A5">
              <w:rPr>
                <w:rPrChange w:id="178" w:author="air" w:date="2013-06-23T18:02:00Z">
                  <w:rPr>
                    <w:rStyle w:val="a5"/>
                    <w:noProof/>
                  </w:rPr>
                </w:rPrChange>
              </w:rPr>
              <w:delText>2.2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7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系统性能要求</w:delText>
            </w:r>
            <w:r w:rsidR="005D05B5" w:rsidDel="00601DCD">
              <w:rPr>
                <w:noProof/>
                <w:webHidden/>
              </w:rPr>
              <w:tab/>
              <w:delText>7</w:delText>
            </w:r>
          </w:del>
        </w:p>
        <w:p w:rsidR="005D05B5" w:rsidDel="00601DCD" w:rsidRDefault="005139A5" w:rsidP="00074B4D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del w:id="180" w:author="air" w:date="2013-06-23T18:02:00Z"/>
              <w:rFonts w:eastAsiaTheme="minorEastAsia"/>
              <w:noProof/>
              <w:szCs w:val="22"/>
            </w:rPr>
          </w:pPr>
          <w:del w:id="181" w:author="air" w:date="2013-06-23T18:02:00Z">
            <w:r w:rsidRPr="005139A5">
              <w:rPr>
                <w:rPrChange w:id="182" w:author="air" w:date="2013-06-23T18:02:00Z">
                  <w:rPr>
                    <w:rStyle w:val="a5"/>
                    <w:noProof/>
                  </w:rPr>
                </w:rPrChange>
              </w:rPr>
              <w:delText>3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8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业务逻辑</w:delText>
            </w:r>
            <w:r w:rsidR="005D05B5" w:rsidDel="00601DCD">
              <w:rPr>
                <w:noProof/>
                <w:webHidden/>
              </w:rPr>
              <w:tab/>
              <w:delText>8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184" w:author="air" w:date="2013-06-23T18:02:00Z"/>
              <w:rFonts w:eastAsiaTheme="minorEastAsia"/>
              <w:noProof/>
              <w:szCs w:val="22"/>
            </w:rPr>
          </w:pPr>
          <w:del w:id="185" w:author="air" w:date="2013-06-23T18:02:00Z">
            <w:r w:rsidRPr="005139A5">
              <w:rPr>
                <w:rPrChange w:id="186" w:author="air" w:date="2013-06-23T18:02:00Z">
                  <w:rPr>
                    <w:rStyle w:val="a5"/>
                    <w:noProof/>
                  </w:rPr>
                </w:rPrChange>
              </w:rPr>
              <w:delText>3.1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8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项目管理</w:delText>
            </w:r>
            <w:r w:rsidR="005D05B5" w:rsidDel="00601DCD">
              <w:rPr>
                <w:noProof/>
                <w:webHidden/>
              </w:rPr>
              <w:tab/>
              <w:delText>8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188" w:author="air" w:date="2013-06-23T18:02:00Z"/>
              <w:rFonts w:eastAsiaTheme="minorEastAsia"/>
              <w:noProof/>
              <w:szCs w:val="22"/>
            </w:rPr>
          </w:pPr>
          <w:del w:id="189" w:author="air" w:date="2013-06-23T18:02:00Z">
            <w:r w:rsidRPr="005139A5">
              <w:rPr>
                <w:rPrChange w:id="190" w:author="air" w:date="2013-06-23T18:02:00Z">
                  <w:rPr>
                    <w:rStyle w:val="a5"/>
                    <w:noProof/>
                  </w:rPr>
                </w:rPrChange>
              </w:rPr>
              <w:delText>3.1.1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9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描述</w:delText>
            </w:r>
            <w:r w:rsidR="005D05B5" w:rsidDel="00601DCD">
              <w:rPr>
                <w:noProof/>
                <w:webHidden/>
              </w:rPr>
              <w:tab/>
              <w:delText>8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192" w:author="air" w:date="2013-06-23T18:02:00Z"/>
              <w:rFonts w:eastAsiaTheme="minorEastAsia"/>
              <w:noProof/>
              <w:szCs w:val="22"/>
            </w:rPr>
          </w:pPr>
          <w:del w:id="193" w:author="air" w:date="2013-06-23T18:02:00Z">
            <w:r w:rsidRPr="005139A5">
              <w:rPr>
                <w:rPrChange w:id="194" w:author="air" w:date="2013-06-23T18:02:00Z">
                  <w:rPr>
                    <w:rStyle w:val="a5"/>
                    <w:noProof/>
                  </w:rPr>
                </w:rPrChange>
              </w:rPr>
              <w:delText>3.1.2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9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项目信息</w:delText>
            </w:r>
            <w:r w:rsidR="005D05B5" w:rsidDel="00601DCD">
              <w:rPr>
                <w:noProof/>
                <w:webHidden/>
              </w:rPr>
              <w:tab/>
              <w:delText>8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196" w:author="air" w:date="2013-06-23T18:02:00Z"/>
              <w:rFonts w:eastAsiaTheme="minorEastAsia"/>
              <w:noProof/>
              <w:szCs w:val="22"/>
            </w:rPr>
          </w:pPr>
          <w:del w:id="197" w:author="air" w:date="2013-06-23T18:02:00Z">
            <w:r w:rsidRPr="005139A5">
              <w:rPr>
                <w:rPrChange w:id="198" w:author="air" w:date="2013-06-23T18:02:00Z">
                  <w:rPr>
                    <w:rStyle w:val="a5"/>
                    <w:noProof/>
                  </w:rPr>
                </w:rPrChange>
              </w:rPr>
              <w:delText>3.1.3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19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项目审核要求</w:delText>
            </w:r>
            <w:r w:rsidR="005D05B5" w:rsidDel="00601DCD">
              <w:rPr>
                <w:noProof/>
                <w:webHidden/>
              </w:rPr>
              <w:tab/>
              <w:delText>9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00" w:author="air" w:date="2013-06-23T18:02:00Z"/>
              <w:rFonts w:eastAsiaTheme="minorEastAsia"/>
              <w:noProof/>
              <w:szCs w:val="22"/>
            </w:rPr>
          </w:pPr>
          <w:del w:id="201" w:author="air" w:date="2013-06-23T18:02:00Z">
            <w:r w:rsidRPr="005139A5">
              <w:rPr>
                <w:rPrChange w:id="202" w:author="air" w:date="2013-06-23T18:02:00Z">
                  <w:rPr>
                    <w:rStyle w:val="a5"/>
                    <w:noProof/>
                  </w:rPr>
                </w:rPrChange>
              </w:rPr>
              <w:delText>3.2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0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风险控制</w:delText>
            </w:r>
            <w:r w:rsidR="005D05B5" w:rsidDel="00601DCD">
              <w:rPr>
                <w:noProof/>
                <w:webHidden/>
              </w:rPr>
              <w:tab/>
              <w:delText>11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04" w:author="air" w:date="2013-06-23T18:02:00Z"/>
              <w:rFonts w:eastAsiaTheme="minorEastAsia"/>
              <w:noProof/>
              <w:szCs w:val="22"/>
            </w:rPr>
          </w:pPr>
          <w:del w:id="205" w:author="air" w:date="2013-06-23T18:02:00Z">
            <w:r w:rsidRPr="005139A5">
              <w:rPr>
                <w:rPrChange w:id="206" w:author="air" w:date="2013-06-23T18:02:00Z">
                  <w:rPr>
                    <w:rStyle w:val="a5"/>
                    <w:noProof/>
                  </w:rPr>
                </w:rPrChange>
              </w:rPr>
              <w:delText>3.2.1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0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审核要求与流程</w:delText>
            </w:r>
            <w:r w:rsidR="005D05B5" w:rsidDel="00601DCD">
              <w:rPr>
                <w:noProof/>
                <w:webHidden/>
              </w:rPr>
              <w:tab/>
              <w:delText>11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08" w:author="air" w:date="2013-06-23T18:02:00Z"/>
              <w:rFonts w:eastAsiaTheme="minorEastAsia"/>
              <w:noProof/>
              <w:szCs w:val="22"/>
            </w:rPr>
          </w:pPr>
          <w:del w:id="209" w:author="air" w:date="2013-06-23T18:02:00Z">
            <w:r w:rsidRPr="005139A5">
              <w:rPr>
                <w:rPrChange w:id="210" w:author="air" w:date="2013-06-23T18:02:00Z">
                  <w:rPr>
                    <w:rStyle w:val="a5"/>
                    <w:noProof/>
                  </w:rPr>
                </w:rPrChange>
              </w:rPr>
              <w:delText>3.2.2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1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抵押与担保</w:delText>
            </w:r>
            <w:r w:rsidR="005D05B5" w:rsidDel="00601DCD">
              <w:rPr>
                <w:noProof/>
                <w:webHidden/>
              </w:rPr>
              <w:tab/>
              <w:delText>11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12" w:author="air" w:date="2013-06-23T18:02:00Z"/>
              <w:rFonts w:eastAsiaTheme="minorEastAsia"/>
              <w:noProof/>
              <w:szCs w:val="22"/>
            </w:rPr>
          </w:pPr>
          <w:del w:id="213" w:author="air" w:date="2013-06-23T18:02:00Z">
            <w:r w:rsidRPr="005139A5">
              <w:rPr>
                <w:rPrChange w:id="214" w:author="air" w:date="2013-06-23T18:02:00Z">
                  <w:rPr>
                    <w:rStyle w:val="a5"/>
                    <w:noProof/>
                  </w:rPr>
                </w:rPrChange>
              </w:rPr>
              <w:delText>3.2.3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1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不还款处理流程</w:delText>
            </w:r>
            <w:r w:rsidR="005D05B5" w:rsidDel="00601DCD">
              <w:rPr>
                <w:noProof/>
                <w:webHidden/>
              </w:rPr>
              <w:tab/>
              <w:delText>11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16" w:author="air" w:date="2013-06-23T18:02:00Z"/>
              <w:rFonts w:eastAsiaTheme="minorEastAsia"/>
              <w:noProof/>
              <w:szCs w:val="22"/>
            </w:rPr>
          </w:pPr>
          <w:del w:id="217" w:author="air" w:date="2013-06-23T18:02:00Z">
            <w:r w:rsidRPr="005139A5">
              <w:rPr>
                <w:rPrChange w:id="218" w:author="air" w:date="2013-06-23T18:02:00Z">
                  <w:rPr>
                    <w:rStyle w:val="a5"/>
                    <w:noProof/>
                  </w:rPr>
                </w:rPrChange>
              </w:rPr>
              <w:delText>3.2.4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1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本金保障计划</w:delText>
            </w:r>
            <w:r w:rsidR="005D05B5" w:rsidDel="00601DCD">
              <w:rPr>
                <w:noProof/>
                <w:webHidden/>
              </w:rPr>
              <w:tab/>
              <w:delText>12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20" w:author="air" w:date="2013-06-23T18:02:00Z"/>
              <w:rFonts w:eastAsiaTheme="minorEastAsia"/>
              <w:noProof/>
              <w:szCs w:val="22"/>
            </w:rPr>
          </w:pPr>
          <w:del w:id="221" w:author="air" w:date="2013-06-23T18:02:00Z">
            <w:r w:rsidRPr="005139A5">
              <w:rPr>
                <w:rPrChange w:id="222" w:author="air" w:date="2013-06-23T18:02:00Z">
                  <w:rPr>
                    <w:rStyle w:val="a5"/>
                    <w:noProof/>
                  </w:rPr>
                </w:rPrChange>
              </w:rPr>
              <w:delText>3.2.5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2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借入者优先计划</w:delText>
            </w:r>
            <w:r w:rsidR="005D05B5" w:rsidDel="00601DCD">
              <w:rPr>
                <w:noProof/>
                <w:webHidden/>
              </w:rPr>
              <w:tab/>
              <w:delText>12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24" w:author="air" w:date="2013-06-23T18:02:00Z"/>
              <w:rFonts w:eastAsiaTheme="minorEastAsia"/>
              <w:noProof/>
              <w:szCs w:val="22"/>
            </w:rPr>
          </w:pPr>
          <w:del w:id="225" w:author="air" w:date="2013-06-23T18:02:00Z">
            <w:r w:rsidRPr="005139A5">
              <w:rPr>
                <w:rPrChange w:id="226" w:author="air" w:date="2013-06-23T18:02:00Z">
                  <w:rPr>
                    <w:rStyle w:val="a5"/>
                    <w:noProof/>
                  </w:rPr>
                </w:rPrChange>
              </w:rPr>
              <w:delText>3.3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2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项目计息及收费机制</w:delText>
            </w:r>
            <w:r w:rsidR="005D05B5" w:rsidDel="00601DCD">
              <w:rPr>
                <w:noProof/>
                <w:webHidden/>
              </w:rPr>
              <w:tab/>
              <w:delText>12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28" w:author="air" w:date="2013-06-23T18:02:00Z"/>
              <w:rFonts w:eastAsiaTheme="minorEastAsia"/>
              <w:noProof/>
              <w:szCs w:val="22"/>
            </w:rPr>
          </w:pPr>
          <w:del w:id="229" w:author="air" w:date="2013-06-23T18:02:00Z">
            <w:r w:rsidRPr="005139A5">
              <w:rPr>
                <w:rPrChange w:id="230" w:author="air" w:date="2013-06-23T18:02:00Z">
                  <w:rPr>
                    <w:rStyle w:val="a5"/>
                    <w:noProof/>
                  </w:rPr>
                </w:rPrChange>
              </w:rPr>
              <w:delText>3.3.1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3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描述</w:delText>
            </w:r>
            <w:r w:rsidR="005D05B5" w:rsidDel="00601DCD">
              <w:rPr>
                <w:noProof/>
                <w:webHidden/>
              </w:rPr>
              <w:tab/>
              <w:delText>12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32" w:author="air" w:date="2013-06-23T18:02:00Z"/>
              <w:rFonts w:eastAsiaTheme="minorEastAsia"/>
              <w:noProof/>
              <w:szCs w:val="22"/>
            </w:rPr>
          </w:pPr>
          <w:del w:id="233" w:author="air" w:date="2013-06-23T18:02:00Z">
            <w:r w:rsidRPr="005139A5">
              <w:rPr>
                <w:rPrChange w:id="234" w:author="air" w:date="2013-06-23T18:02:00Z">
                  <w:rPr>
                    <w:rStyle w:val="a5"/>
                    <w:noProof/>
                  </w:rPr>
                </w:rPrChange>
              </w:rPr>
              <w:delText>3.3.2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3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费用规则</w:delText>
            </w:r>
            <w:r w:rsidR="005D05B5" w:rsidDel="00601DCD">
              <w:rPr>
                <w:noProof/>
                <w:webHidden/>
              </w:rPr>
              <w:tab/>
              <w:delText>12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36" w:author="air" w:date="2013-06-23T18:02:00Z"/>
              <w:rFonts w:eastAsiaTheme="minorEastAsia"/>
              <w:noProof/>
              <w:szCs w:val="22"/>
            </w:rPr>
          </w:pPr>
          <w:del w:id="237" w:author="air" w:date="2013-06-23T18:02:00Z">
            <w:r w:rsidRPr="005139A5">
              <w:rPr>
                <w:rPrChange w:id="238" w:author="air" w:date="2013-06-23T18:02:00Z">
                  <w:rPr>
                    <w:rStyle w:val="a5"/>
                    <w:noProof/>
                  </w:rPr>
                </w:rPrChange>
              </w:rPr>
              <w:delText>3.3.3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3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利息计算工具</w:delText>
            </w:r>
            <w:r w:rsidR="005D05B5" w:rsidDel="00601DCD">
              <w:rPr>
                <w:noProof/>
                <w:webHidden/>
              </w:rPr>
              <w:tab/>
              <w:delText>13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40" w:author="air" w:date="2013-06-23T18:02:00Z"/>
              <w:rFonts w:eastAsiaTheme="minorEastAsia"/>
              <w:noProof/>
              <w:szCs w:val="22"/>
            </w:rPr>
          </w:pPr>
          <w:del w:id="241" w:author="air" w:date="2013-06-23T18:02:00Z">
            <w:r w:rsidRPr="005139A5">
              <w:rPr>
                <w:rPrChange w:id="242" w:author="air" w:date="2013-06-23T18:02:00Z">
                  <w:rPr>
                    <w:rStyle w:val="a5"/>
                    <w:noProof/>
                  </w:rPr>
                </w:rPrChange>
              </w:rPr>
              <w:delText>3.4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4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用户管理</w:delText>
            </w:r>
            <w:r w:rsidR="005D05B5" w:rsidDel="00601DCD">
              <w:rPr>
                <w:noProof/>
                <w:webHidden/>
              </w:rPr>
              <w:tab/>
              <w:delText>13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44" w:author="air" w:date="2013-06-23T18:02:00Z"/>
              <w:rFonts w:eastAsiaTheme="minorEastAsia"/>
              <w:noProof/>
              <w:szCs w:val="22"/>
            </w:rPr>
          </w:pPr>
          <w:del w:id="245" w:author="air" w:date="2013-06-23T18:02:00Z">
            <w:r w:rsidRPr="005139A5">
              <w:rPr>
                <w:rPrChange w:id="246" w:author="air" w:date="2013-06-23T18:02:00Z">
                  <w:rPr>
                    <w:rStyle w:val="a5"/>
                    <w:noProof/>
                  </w:rPr>
                </w:rPrChange>
              </w:rPr>
              <w:delText>3.4.1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4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注册登录</w:delText>
            </w:r>
            <w:r w:rsidR="005D05B5" w:rsidDel="00601DCD">
              <w:rPr>
                <w:noProof/>
                <w:webHidden/>
              </w:rPr>
              <w:tab/>
              <w:delText>13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48" w:author="air" w:date="2013-06-23T18:02:00Z"/>
              <w:rFonts w:eastAsiaTheme="minorEastAsia"/>
              <w:noProof/>
              <w:szCs w:val="22"/>
            </w:rPr>
          </w:pPr>
          <w:del w:id="249" w:author="air" w:date="2013-06-23T18:02:00Z">
            <w:r w:rsidRPr="005139A5">
              <w:rPr>
                <w:rPrChange w:id="250" w:author="air" w:date="2013-06-23T18:02:00Z">
                  <w:rPr>
                    <w:rStyle w:val="a5"/>
                    <w:noProof/>
                  </w:rPr>
                </w:rPrChange>
              </w:rPr>
              <w:delText>3.4.2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5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充值提现</w:delText>
            </w:r>
            <w:r w:rsidR="005D05B5" w:rsidDel="00601DCD">
              <w:rPr>
                <w:noProof/>
                <w:webHidden/>
              </w:rPr>
              <w:tab/>
              <w:delText>14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52" w:author="air" w:date="2013-06-23T18:02:00Z"/>
              <w:rFonts w:eastAsiaTheme="minorEastAsia"/>
              <w:noProof/>
              <w:szCs w:val="22"/>
            </w:rPr>
          </w:pPr>
          <w:del w:id="253" w:author="air" w:date="2013-06-23T18:02:00Z">
            <w:r w:rsidRPr="005139A5">
              <w:rPr>
                <w:rPrChange w:id="254" w:author="air" w:date="2013-06-23T18:02:00Z">
                  <w:rPr>
                    <w:rStyle w:val="a5"/>
                    <w:noProof/>
                  </w:rPr>
                </w:rPrChange>
              </w:rPr>
              <w:delText>3.5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5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用户帐户管理</w:delText>
            </w:r>
            <w:r w:rsidR="005D05B5" w:rsidDel="00601DCD">
              <w:rPr>
                <w:noProof/>
                <w:webHidden/>
              </w:rPr>
              <w:tab/>
              <w:delText>14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56" w:author="air" w:date="2013-06-23T18:02:00Z"/>
              <w:rFonts w:eastAsiaTheme="minorEastAsia"/>
              <w:noProof/>
              <w:szCs w:val="22"/>
            </w:rPr>
          </w:pPr>
          <w:del w:id="257" w:author="air" w:date="2013-06-23T18:02:00Z">
            <w:r w:rsidRPr="005139A5">
              <w:rPr>
                <w:rPrChange w:id="258" w:author="air" w:date="2013-06-23T18:02:00Z">
                  <w:rPr>
                    <w:rStyle w:val="a5"/>
                    <w:noProof/>
                  </w:rPr>
                </w:rPrChange>
              </w:rPr>
              <w:delText>3.5.1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5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资金管理</w:delText>
            </w:r>
            <w:r w:rsidR="005D05B5" w:rsidDel="00601DCD">
              <w:rPr>
                <w:noProof/>
                <w:webHidden/>
              </w:rPr>
              <w:tab/>
              <w:delText>14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60" w:author="air" w:date="2013-06-23T18:02:00Z"/>
              <w:rFonts w:eastAsiaTheme="minorEastAsia"/>
              <w:noProof/>
              <w:szCs w:val="22"/>
            </w:rPr>
          </w:pPr>
          <w:del w:id="261" w:author="air" w:date="2013-06-23T18:02:00Z">
            <w:r w:rsidRPr="005139A5">
              <w:rPr>
                <w:rPrChange w:id="262" w:author="air" w:date="2013-06-23T18:02:00Z">
                  <w:rPr>
                    <w:rStyle w:val="a5"/>
                    <w:noProof/>
                  </w:rPr>
                </w:rPrChange>
              </w:rPr>
              <w:delText>3.5.2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6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借出管理（可按时间查询）</w:delText>
            </w:r>
            <w:r w:rsidR="005D05B5" w:rsidDel="00601DCD">
              <w:rPr>
                <w:noProof/>
                <w:webHidden/>
              </w:rPr>
              <w:tab/>
              <w:delText>15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64" w:author="air" w:date="2013-06-23T18:02:00Z"/>
              <w:rFonts w:eastAsiaTheme="minorEastAsia"/>
              <w:noProof/>
              <w:szCs w:val="22"/>
            </w:rPr>
          </w:pPr>
          <w:del w:id="265" w:author="air" w:date="2013-06-23T18:02:00Z">
            <w:r w:rsidRPr="005139A5">
              <w:rPr>
                <w:rPrChange w:id="266" w:author="air" w:date="2013-06-23T18:02:00Z">
                  <w:rPr>
                    <w:rStyle w:val="a5"/>
                    <w:noProof/>
                  </w:rPr>
                </w:rPrChange>
              </w:rPr>
              <w:delText>3.5.3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6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借入管理（可按时间查询）</w:delText>
            </w:r>
            <w:r w:rsidR="005D05B5" w:rsidDel="00601DCD">
              <w:rPr>
                <w:noProof/>
                <w:webHidden/>
              </w:rPr>
              <w:tab/>
              <w:delText>15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68" w:author="air" w:date="2013-06-23T18:02:00Z"/>
              <w:rFonts w:eastAsiaTheme="minorEastAsia"/>
              <w:noProof/>
              <w:szCs w:val="22"/>
            </w:rPr>
          </w:pPr>
          <w:del w:id="269" w:author="air" w:date="2013-06-23T18:02:00Z">
            <w:r w:rsidRPr="005139A5">
              <w:rPr>
                <w:rPrChange w:id="270" w:author="air" w:date="2013-06-23T18:02:00Z">
                  <w:rPr>
                    <w:rStyle w:val="a5"/>
                    <w:noProof/>
                  </w:rPr>
                </w:rPrChange>
              </w:rPr>
              <w:delText>3.5.4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7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推广活动管理</w:delText>
            </w:r>
            <w:r w:rsidR="005D05B5" w:rsidDel="00601DCD">
              <w:rPr>
                <w:noProof/>
                <w:webHidden/>
              </w:rPr>
              <w:tab/>
              <w:delText>15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72" w:author="air" w:date="2013-06-23T18:02:00Z"/>
              <w:rFonts w:eastAsiaTheme="minorEastAsia"/>
              <w:noProof/>
              <w:szCs w:val="22"/>
            </w:rPr>
          </w:pPr>
          <w:del w:id="273" w:author="air" w:date="2013-06-23T18:02:00Z">
            <w:r w:rsidRPr="005139A5">
              <w:rPr>
                <w:rPrChange w:id="274" w:author="air" w:date="2013-06-23T18:02:00Z">
                  <w:rPr>
                    <w:rStyle w:val="a5"/>
                    <w:noProof/>
                  </w:rPr>
                </w:rPrChange>
              </w:rPr>
              <w:delText>3.6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7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用户支付（借入者）</w:delText>
            </w:r>
            <w:r w:rsidR="005D05B5" w:rsidDel="00601DCD">
              <w:rPr>
                <w:noProof/>
                <w:webHidden/>
              </w:rPr>
              <w:tab/>
              <w:delText>15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76" w:author="air" w:date="2013-06-23T18:02:00Z"/>
              <w:rFonts w:eastAsiaTheme="minorEastAsia"/>
              <w:noProof/>
              <w:szCs w:val="22"/>
            </w:rPr>
          </w:pPr>
          <w:del w:id="277" w:author="air" w:date="2013-06-23T18:02:00Z">
            <w:r w:rsidRPr="005139A5">
              <w:rPr>
                <w:rPrChange w:id="278" w:author="air" w:date="2013-06-23T18:02:00Z">
                  <w:rPr>
                    <w:rStyle w:val="a5"/>
                    <w:noProof/>
                  </w:rPr>
                </w:rPrChange>
              </w:rPr>
              <w:delText>3.6.1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7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满标时自动扣除手续费</w:delText>
            </w:r>
            <w:r w:rsidR="005D05B5" w:rsidDel="00601DCD">
              <w:rPr>
                <w:noProof/>
                <w:webHidden/>
              </w:rPr>
              <w:tab/>
              <w:delText>15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80" w:author="air" w:date="2013-06-23T18:02:00Z"/>
              <w:rFonts w:eastAsiaTheme="minorEastAsia"/>
              <w:noProof/>
              <w:szCs w:val="22"/>
            </w:rPr>
          </w:pPr>
          <w:del w:id="281" w:author="air" w:date="2013-06-23T18:02:00Z">
            <w:r w:rsidRPr="005139A5">
              <w:rPr>
                <w:rPrChange w:id="282" w:author="air" w:date="2013-06-23T18:02:00Z">
                  <w:rPr>
                    <w:rStyle w:val="a5"/>
                    <w:noProof/>
                  </w:rPr>
                </w:rPrChange>
              </w:rPr>
              <w:delText>3.6.2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8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还款</w:delText>
            </w:r>
            <w:r w:rsidR="005D05B5" w:rsidDel="00601DCD">
              <w:rPr>
                <w:noProof/>
                <w:webHidden/>
              </w:rPr>
              <w:tab/>
              <w:delText>15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84" w:author="air" w:date="2013-06-23T18:02:00Z"/>
              <w:rFonts w:eastAsiaTheme="minorEastAsia"/>
              <w:noProof/>
              <w:szCs w:val="22"/>
            </w:rPr>
          </w:pPr>
          <w:del w:id="285" w:author="air" w:date="2013-06-23T18:02:00Z">
            <w:r w:rsidRPr="005139A5">
              <w:rPr>
                <w:rPrChange w:id="286" w:author="air" w:date="2013-06-23T18:02:00Z">
                  <w:rPr>
                    <w:rStyle w:val="a5"/>
                    <w:noProof/>
                  </w:rPr>
                </w:rPrChange>
              </w:rPr>
              <w:delText>3.7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8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客服支持</w:delText>
            </w:r>
            <w:r w:rsidR="005D05B5" w:rsidDel="00601DCD">
              <w:rPr>
                <w:noProof/>
                <w:webHidden/>
              </w:rPr>
              <w:tab/>
              <w:delText>16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88" w:author="air" w:date="2013-06-23T18:02:00Z"/>
              <w:rFonts w:eastAsiaTheme="minorEastAsia"/>
              <w:noProof/>
              <w:szCs w:val="22"/>
            </w:rPr>
          </w:pPr>
          <w:del w:id="289" w:author="air" w:date="2013-06-23T18:02:00Z">
            <w:r w:rsidRPr="005139A5">
              <w:rPr>
                <w:rPrChange w:id="290" w:author="air" w:date="2013-06-23T18:02:00Z">
                  <w:rPr>
                    <w:rStyle w:val="a5"/>
                    <w:noProof/>
                  </w:rPr>
                </w:rPrChange>
              </w:rPr>
              <w:delText>3.8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9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推广活动</w:delText>
            </w:r>
            <w:r w:rsidR="005D05B5" w:rsidDel="00601DCD">
              <w:rPr>
                <w:noProof/>
                <w:webHidden/>
              </w:rPr>
              <w:tab/>
              <w:delText>16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292" w:author="air" w:date="2013-06-23T18:02:00Z"/>
              <w:rFonts w:eastAsiaTheme="minorEastAsia"/>
              <w:noProof/>
              <w:szCs w:val="22"/>
            </w:rPr>
          </w:pPr>
          <w:del w:id="293" w:author="air" w:date="2013-06-23T18:02:00Z">
            <w:r w:rsidRPr="005139A5">
              <w:rPr>
                <w:rPrChange w:id="294" w:author="air" w:date="2013-06-23T18:02:00Z">
                  <w:rPr>
                    <w:rStyle w:val="a5"/>
                    <w:noProof/>
                  </w:rPr>
                </w:rPrChange>
              </w:rPr>
              <w:delText>3.9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95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广告管理</w:delText>
            </w:r>
            <w:r w:rsidR="005D05B5" w:rsidDel="00601DCD">
              <w:rPr>
                <w:noProof/>
                <w:webHidden/>
              </w:rPr>
              <w:tab/>
              <w:delText>16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296" w:author="air" w:date="2013-06-23T18:02:00Z"/>
              <w:rFonts w:eastAsiaTheme="minorEastAsia"/>
              <w:noProof/>
              <w:szCs w:val="22"/>
            </w:rPr>
          </w:pPr>
          <w:del w:id="297" w:author="air" w:date="2013-06-23T18:02:00Z">
            <w:r w:rsidRPr="005139A5">
              <w:rPr>
                <w:rPrChange w:id="298" w:author="air" w:date="2013-06-23T18:02:00Z">
                  <w:rPr>
                    <w:rStyle w:val="a5"/>
                    <w:noProof/>
                  </w:rPr>
                </w:rPrChange>
              </w:rPr>
              <w:delText>3.9.1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299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描述</w:delText>
            </w:r>
            <w:r w:rsidR="005D05B5" w:rsidDel="00601DCD">
              <w:rPr>
                <w:noProof/>
                <w:webHidden/>
              </w:rPr>
              <w:tab/>
              <w:delText>16</w:delText>
            </w:r>
          </w:del>
        </w:p>
        <w:p w:rsidR="005D05B5" w:rsidDel="00601DCD" w:rsidRDefault="005139A5" w:rsidP="00074B4D">
          <w:pPr>
            <w:pStyle w:val="10"/>
            <w:tabs>
              <w:tab w:val="left" w:pos="840"/>
              <w:tab w:val="right" w:leader="dot" w:pos="8297"/>
            </w:tabs>
            <w:ind w:firstLine="420"/>
            <w:rPr>
              <w:del w:id="300" w:author="air" w:date="2013-06-23T18:02:00Z"/>
              <w:rFonts w:eastAsiaTheme="minorEastAsia"/>
              <w:noProof/>
              <w:szCs w:val="22"/>
            </w:rPr>
          </w:pPr>
          <w:del w:id="301" w:author="air" w:date="2013-06-23T18:02:00Z">
            <w:r w:rsidRPr="005139A5">
              <w:rPr>
                <w:rPrChange w:id="302" w:author="air" w:date="2013-06-23T18:02:00Z">
                  <w:rPr>
                    <w:rStyle w:val="a5"/>
                    <w:noProof/>
                  </w:rPr>
                </w:rPrChange>
              </w:rPr>
              <w:delText>4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303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界面描述</w:delText>
            </w:r>
            <w:r w:rsidR="005D05B5" w:rsidDel="00601DCD">
              <w:rPr>
                <w:noProof/>
                <w:webHidden/>
              </w:rPr>
              <w:tab/>
              <w:delText>16</w:delText>
            </w:r>
          </w:del>
        </w:p>
        <w:p w:rsidR="005D05B5" w:rsidDel="00601DCD" w:rsidRDefault="005139A5" w:rsidP="00074B4D">
          <w:pPr>
            <w:pStyle w:val="20"/>
            <w:tabs>
              <w:tab w:val="left" w:pos="1470"/>
              <w:tab w:val="right" w:leader="dot" w:pos="8297"/>
            </w:tabs>
            <w:ind w:firstLine="420"/>
            <w:rPr>
              <w:del w:id="304" w:author="air" w:date="2013-06-23T18:02:00Z"/>
              <w:rFonts w:eastAsiaTheme="minorEastAsia"/>
              <w:noProof/>
              <w:szCs w:val="22"/>
            </w:rPr>
          </w:pPr>
          <w:del w:id="305" w:author="air" w:date="2013-06-23T18:02:00Z">
            <w:r w:rsidRPr="005139A5">
              <w:rPr>
                <w:rPrChange w:id="306" w:author="air" w:date="2013-06-23T18:02:00Z">
                  <w:rPr>
                    <w:rStyle w:val="a5"/>
                    <w:noProof/>
                  </w:rPr>
                </w:rPrChange>
              </w:rPr>
              <w:delText>4.1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307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网站结构图</w:delText>
            </w:r>
            <w:r w:rsidR="005D05B5" w:rsidDel="00601DCD">
              <w:rPr>
                <w:noProof/>
                <w:webHidden/>
              </w:rPr>
              <w:tab/>
              <w:delText>17</w:delText>
            </w:r>
          </w:del>
        </w:p>
        <w:p w:rsidR="005D05B5" w:rsidDel="00601DCD" w:rsidRDefault="005139A5" w:rsidP="00074B4D">
          <w:pPr>
            <w:pStyle w:val="30"/>
            <w:tabs>
              <w:tab w:val="left" w:pos="1948"/>
              <w:tab w:val="right" w:leader="dot" w:pos="8297"/>
            </w:tabs>
            <w:ind w:firstLine="420"/>
            <w:rPr>
              <w:del w:id="308" w:author="air" w:date="2013-06-23T18:02:00Z"/>
              <w:rFonts w:eastAsiaTheme="minorEastAsia"/>
              <w:noProof/>
              <w:szCs w:val="22"/>
            </w:rPr>
          </w:pPr>
          <w:del w:id="309" w:author="air" w:date="2013-06-23T18:02:00Z">
            <w:r w:rsidRPr="005139A5">
              <w:rPr>
                <w:rPrChange w:id="310" w:author="air" w:date="2013-06-23T18:02:00Z">
                  <w:rPr>
                    <w:rStyle w:val="a5"/>
                    <w:noProof/>
                  </w:rPr>
                </w:rPrChange>
              </w:rPr>
              <w:delText>4.1.1</w:delText>
            </w:r>
            <w:r w:rsidR="005D05B5" w:rsidDel="00601DCD">
              <w:rPr>
                <w:rFonts w:eastAsiaTheme="minorEastAsia"/>
                <w:noProof/>
                <w:szCs w:val="22"/>
              </w:rPr>
              <w:tab/>
            </w:r>
            <w:r w:rsidRPr="005139A5">
              <w:rPr>
                <w:rFonts w:hint="eastAsia"/>
                <w:rPrChange w:id="311" w:author="air" w:date="2013-06-23T18:02:00Z">
                  <w:rPr>
                    <w:rStyle w:val="a5"/>
                    <w:rFonts w:hint="eastAsia"/>
                    <w:noProof/>
                  </w:rPr>
                </w:rPrChange>
              </w:rPr>
              <w:delText>首页</w:delText>
            </w:r>
            <w:r w:rsidR="005D05B5" w:rsidDel="00601DCD">
              <w:rPr>
                <w:noProof/>
                <w:webHidden/>
              </w:rPr>
              <w:tab/>
              <w:delText>18</w:delText>
            </w:r>
          </w:del>
        </w:p>
        <w:p w:rsidR="006914B9" w:rsidRDefault="005139A5" w:rsidP="00356F09">
          <w:pPr>
            <w:pStyle w:val="30"/>
            <w:tabs>
              <w:tab w:val="left" w:pos="1948"/>
              <w:tab w:val="right" w:leader="dot" w:pos="8297"/>
            </w:tabs>
            <w:ind w:firstLine="420"/>
          </w:pPr>
          <w:r>
            <w:fldChar w:fldCharType="end"/>
          </w:r>
        </w:p>
      </w:sdtContent>
    </w:sdt>
    <w:p w:rsidR="00E46C59" w:rsidRDefault="00E46C59">
      <w:pPr>
        <w:widowControl/>
        <w:ind w:firstLineChars="0" w:firstLine="0"/>
        <w:rPr>
          <w:b/>
          <w:bCs/>
          <w:kern w:val="44"/>
          <w:sz w:val="44"/>
          <w:szCs w:val="44"/>
        </w:rPr>
      </w:pPr>
      <w:r>
        <w:br w:type="page"/>
      </w:r>
    </w:p>
    <w:p w:rsidR="00CC248D" w:rsidRPr="00CC248D" w:rsidRDefault="00CC248D" w:rsidP="003E7930">
      <w:pPr>
        <w:pStyle w:val="1"/>
      </w:pPr>
      <w:r w:rsidRPr="00CC248D">
        <w:rPr>
          <w:rFonts w:hint="eastAsia"/>
        </w:rPr>
        <w:lastRenderedPageBreak/>
        <w:tab/>
      </w:r>
      <w:bookmarkStart w:id="312" w:name="_Toc359773860"/>
      <w:r w:rsidRPr="00CC248D">
        <w:rPr>
          <w:rFonts w:hint="eastAsia"/>
        </w:rPr>
        <w:t>简介</w:t>
      </w:r>
      <w:bookmarkEnd w:id="312"/>
    </w:p>
    <w:p w:rsidR="00CC248D" w:rsidRPr="0041288C" w:rsidRDefault="00CC248D" w:rsidP="00390F1B">
      <w:pPr>
        <w:ind w:firstLine="420"/>
      </w:pPr>
      <w:r w:rsidRPr="0041288C">
        <w:rPr>
          <w:rFonts w:hint="eastAsia"/>
        </w:rPr>
        <w:t>本文档用于对</w:t>
      </w:r>
      <w:proofErr w:type="gramStart"/>
      <w:r w:rsidR="007753B9">
        <w:rPr>
          <w:rFonts w:hint="eastAsia"/>
        </w:rPr>
        <w:t>一捷贷</w:t>
      </w:r>
      <w:proofErr w:type="gramEnd"/>
      <w:r w:rsidR="007753B9">
        <w:rPr>
          <w:rFonts w:hint="eastAsia"/>
        </w:rPr>
        <w:t>P2P</w:t>
      </w:r>
      <w:r w:rsidR="007753B9">
        <w:rPr>
          <w:rFonts w:hint="eastAsia"/>
        </w:rPr>
        <w:t>网站</w:t>
      </w:r>
      <w:r w:rsidRPr="0041288C">
        <w:rPr>
          <w:rFonts w:hint="eastAsia"/>
        </w:rPr>
        <w:t>方案进行简要描述。</w:t>
      </w:r>
    </w:p>
    <w:p w:rsidR="00CC248D" w:rsidRPr="00E57045" w:rsidRDefault="00CC248D" w:rsidP="00190D7D">
      <w:pPr>
        <w:pStyle w:val="2"/>
        <w:ind w:left="987" w:right="210"/>
      </w:pPr>
      <w:bookmarkStart w:id="313" w:name="_Toc359773861"/>
      <w:r w:rsidRPr="00E57045">
        <w:rPr>
          <w:rFonts w:hint="eastAsia"/>
        </w:rPr>
        <w:t>概述</w:t>
      </w:r>
      <w:bookmarkEnd w:id="313"/>
    </w:p>
    <w:p w:rsidR="00CC248D" w:rsidRDefault="00CC248D" w:rsidP="00E57045">
      <w:pPr>
        <w:ind w:firstLine="420"/>
      </w:pPr>
      <w:r>
        <w:rPr>
          <w:rFonts w:hint="eastAsia"/>
        </w:rPr>
        <w:t>随着</w:t>
      </w:r>
      <w:r w:rsidR="007753B9">
        <w:rPr>
          <w:rFonts w:hint="eastAsia"/>
        </w:rPr>
        <w:t>国内</w:t>
      </w:r>
      <w:r w:rsidR="007753B9">
        <w:rPr>
          <w:rFonts w:hint="eastAsia"/>
        </w:rPr>
        <w:t>P2P</w:t>
      </w:r>
      <w:r w:rsidR="007753B9">
        <w:rPr>
          <w:rFonts w:hint="eastAsia"/>
        </w:rPr>
        <w:t>市场</w:t>
      </w:r>
      <w:r>
        <w:rPr>
          <w:rFonts w:hint="eastAsia"/>
        </w:rPr>
        <w:t>的不断壮大，人们的</w:t>
      </w:r>
      <w:r w:rsidR="007753B9">
        <w:rPr>
          <w:rFonts w:hint="eastAsia"/>
        </w:rPr>
        <w:t>民间网上借贷热情</w:t>
      </w:r>
      <w:r>
        <w:rPr>
          <w:rFonts w:hint="eastAsia"/>
        </w:rPr>
        <w:t>越来越高。</w:t>
      </w:r>
      <w:r w:rsidR="007753B9">
        <w:rPr>
          <w:rFonts w:hint="eastAsia"/>
        </w:rPr>
        <w:t>目前已有</w:t>
      </w:r>
      <w:r w:rsidR="007753B9">
        <w:rPr>
          <w:rFonts w:hint="eastAsia"/>
        </w:rPr>
        <w:t>2000</w:t>
      </w:r>
      <w:r w:rsidR="007753B9">
        <w:rPr>
          <w:rFonts w:hint="eastAsia"/>
        </w:rPr>
        <w:t>多家</w:t>
      </w:r>
      <w:r w:rsidR="007753B9">
        <w:rPr>
          <w:rFonts w:hint="eastAsia"/>
        </w:rPr>
        <w:t>P2P</w:t>
      </w:r>
      <w:r w:rsidR="007753B9">
        <w:rPr>
          <w:rFonts w:hint="eastAsia"/>
        </w:rPr>
        <w:t>网站涌现，市场已渐成熟。但是不成熟的管理、</w:t>
      </w:r>
      <w:r>
        <w:rPr>
          <w:rFonts w:hint="eastAsia"/>
        </w:rPr>
        <w:t>过高的</w:t>
      </w:r>
      <w:r w:rsidR="007753B9">
        <w:rPr>
          <w:rFonts w:hint="eastAsia"/>
        </w:rPr>
        <w:t>投资风险、不便捷的使用体验，</w:t>
      </w:r>
      <w:r>
        <w:rPr>
          <w:rFonts w:hint="eastAsia"/>
        </w:rPr>
        <w:t>给</w:t>
      </w:r>
      <w:r w:rsidR="007753B9">
        <w:rPr>
          <w:rFonts w:hint="eastAsia"/>
        </w:rPr>
        <w:t>我们</w:t>
      </w:r>
      <w:r>
        <w:rPr>
          <w:rFonts w:hint="eastAsia"/>
        </w:rPr>
        <w:t>创造</w:t>
      </w:r>
      <w:r w:rsidR="007753B9">
        <w:rPr>
          <w:rFonts w:hint="eastAsia"/>
        </w:rPr>
        <w:t>了</w:t>
      </w:r>
      <w:r>
        <w:rPr>
          <w:rFonts w:hint="eastAsia"/>
        </w:rPr>
        <w:t>新的竞争机会。从长远看来，</w:t>
      </w:r>
      <w:r w:rsidR="007753B9">
        <w:rPr>
          <w:rFonts w:hint="eastAsia"/>
        </w:rPr>
        <w:t>优质的项目筛选管理、明确的投资定位、流畅简洁的用户体验、和诚信可靠的平台信誉，</w:t>
      </w:r>
      <w:r>
        <w:rPr>
          <w:rFonts w:hint="eastAsia"/>
        </w:rPr>
        <w:t>才是日后</w:t>
      </w:r>
      <w:r w:rsidR="007753B9">
        <w:rPr>
          <w:rFonts w:hint="eastAsia"/>
        </w:rPr>
        <w:t>P2P</w:t>
      </w:r>
      <w:r>
        <w:rPr>
          <w:rFonts w:hint="eastAsia"/>
        </w:rPr>
        <w:t>类网站发展趋势。</w:t>
      </w:r>
    </w:p>
    <w:p w:rsidR="00CC248D" w:rsidRPr="00507DB7" w:rsidRDefault="00CC248D" w:rsidP="00E57045">
      <w:pPr>
        <w:ind w:firstLine="420"/>
        <w:rPr>
          <w:b/>
        </w:rPr>
      </w:pPr>
      <w:r w:rsidRPr="00507DB7">
        <w:rPr>
          <w:rFonts w:hint="eastAsia"/>
          <w:b/>
        </w:rPr>
        <w:t>公司自身条件</w:t>
      </w:r>
      <w:commentRangeStart w:id="314"/>
      <w:r w:rsidRPr="00507DB7">
        <w:rPr>
          <w:rFonts w:hint="eastAsia"/>
          <w:b/>
        </w:rPr>
        <w:t>分析</w:t>
      </w:r>
      <w:commentRangeEnd w:id="314"/>
      <w:r w:rsidR="006B5B7C">
        <w:rPr>
          <w:rStyle w:val="ac"/>
        </w:rPr>
        <w:commentReference w:id="314"/>
      </w:r>
    </w:p>
    <w:p w:rsidR="00CC248D" w:rsidRDefault="0023323E" w:rsidP="00E5704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23323E" w:rsidRDefault="0023323E" w:rsidP="00E5704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23323E" w:rsidRDefault="0023323E" w:rsidP="00E5704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CC248D" w:rsidRDefault="00CC248D" w:rsidP="00781238">
      <w:pPr>
        <w:pStyle w:val="2"/>
        <w:ind w:left="987" w:right="210"/>
      </w:pPr>
      <w:bookmarkStart w:id="315" w:name="_Toc359773862"/>
      <w:r>
        <w:rPr>
          <w:rFonts w:hint="eastAsia"/>
        </w:rPr>
        <w:t>目的</w:t>
      </w:r>
      <w:bookmarkEnd w:id="315"/>
    </w:p>
    <w:p w:rsidR="00CC248D" w:rsidRDefault="009A43F1" w:rsidP="00E57045">
      <w:pPr>
        <w:ind w:firstLine="420"/>
      </w:pPr>
      <w:r>
        <w:rPr>
          <w:rFonts w:hint="eastAsia"/>
        </w:rPr>
        <w:t>上海</w:t>
      </w:r>
      <w:proofErr w:type="gramStart"/>
      <w:r>
        <w:rPr>
          <w:rFonts w:hint="eastAsia"/>
        </w:rPr>
        <w:t>一捷金融</w:t>
      </w:r>
      <w:proofErr w:type="gramEnd"/>
      <w:r>
        <w:rPr>
          <w:rFonts w:hint="eastAsia"/>
        </w:rPr>
        <w:t>信息服务有限公司于</w:t>
      </w:r>
      <w:r>
        <w:rPr>
          <w:rFonts w:hint="eastAsia"/>
        </w:rPr>
        <w:t>2013</w:t>
      </w:r>
      <w:r w:rsidR="00CC248D">
        <w:rPr>
          <w:rFonts w:hint="eastAsia"/>
        </w:rPr>
        <w:t>年</w:t>
      </w:r>
      <w:r>
        <w:rPr>
          <w:rFonts w:hint="eastAsia"/>
        </w:rPr>
        <w:t>初</w:t>
      </w:r>
      <w:r w:rsidR="00CC248D">
        <w:rPr>
          <w:rFonts w:hint="eastAsia"/>
        </w:rPr>
        <w:t>成立，</w:t>
      </w:r>
      <w:r>
        <w:rPr>
          <w:rFonts w:hint="eastAsia"/>
        </w:rPr>
        <w:t>公司</w:t>
      </w:r>
      <w:r w:rsidR="00CC248D">
        <w:rPr>
          <w:rFonts w:hint="eastAsia"/>
        </w:rPr>
        <w:t>拥有</w:t>
      </w:r>
      <w:r>
        <w:rPr>
          <w:rFonts w:hint="eastAsia"/>
        </w:rPr>
        <w:t>大量的投资项目资源、广阔的金融界人脉、优秀的金融人才，除了公司目前在线下全面开展的各项投融资项目的咨询服务外，</w:t>
      </w:r>
      <w:proofErr w:type="gramStart"/>
      <w:r>
        <w:rPr>
          <w:rFonts w:hint="eastAsia"/>
        </w:rPr>
        <w:t>开发线</w:t>
      </w:r>
      <w:proofErr w:type="gramEnd"/>
      <w:r>
        <w:rPr>
          <w:rFonts w:hint="eastAsia"/>
        </w:rPr>
        <w:t>上</w:t>
      </w:r>
      <w:r>
        <w:rPr>
          <w:rFonts w:hint="eastAsia"/>
        </w:rPr>
        <w:t>P2P</w:t>
      </w:r>
      <w:r>
        <w:rPr>
          <w:rFonts w:hint="eastAsia"/>
        </w:rPr>
        <w:t>业务既可以充分利用公司既有资源，也可以提升帮助线下投融资项目的成功率</w:t>
      </w:r>
      <w:r w:rsidR="00CC248D">
        <w:rPr>
          <w:rFonts w:hint="eastAsia"/>
        </w:rPr>
        <w:t>，还可以利用网站提升</w:t>
      </w:r>
      <w:r>
        <w:rPr>
          <w:rFonts w:hint="eastAsia"/>
        </w:rPr>
        <w:t>公司</w:t>
      </w:r>
      <w:r w:rsidR="00CC248D">
        <w:rPr>
          <w:rFonts w:hint="eastAsia"/>
        </w:rPr>
        <w:t>未来发展的竞争力</w:t>
      </w:r>
      <w:r w:rsidR="00C87310">
        <w:rPr>
          <w:rFonts w:hint="eastAsia"/>
        </w:rPr>
        <w:t>。</w:t>
      </w:r>
    </w:p>
    <w:p w:rsidR="00CC248D" w:rsidRDefault="00CC248D" w:rsidP="00CB2B3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为用户提供</w:t>
      </w:r>
      <w:r w:rsidR="009A43F1">
        <w:rPr>
          <w:rFonts w:hint="eastAsia"/>
        </w:rPr>
        <w:t>快捷、可靠、高回报率</w:t>
      </w:r>
      <w:r>
        <w:rPr>
          <w:rFonts w:hint="eastAsia"/>
        </w:rPr>
        <w:t>的</w:t>
      </w:r>
      <w:r w:rsidR="009A43F1">
        <w:rPr>
          <w:rFonts w:hint="eastAsia"/>
        </w:rPr>
        <w:t>借贷款平台</w:t>
      </w:r>
      <w:r>
        <w:rPr>
          <w:rFonts w:hint="eastAsia"/>
        </w:rPr>
        <w:t>。</w:t>
      </w:r>
    </w:p>
    <w:p w:rsidR="009A43F1" w:rsidRDefault="009A43F1" w:rsidP="009A43F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提供新的投融资渠道，为公司既有业务提升发展空间。</w:t>
      </w:r>
    </w:p>
    <w:p w:rsidR="00CC248D" w:rsidRDefault="00CC248D" w:rsidP="00CB2B3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扩大</w:t>
      </w:r>
      <w:r w:rsidR="009A43F1">
        <w:rPr>
          <w:rFonts w:hint="eastAsia"/>
        </w:rPr>
        <w:t>公司业务模式</w:t>
      </w:r>
      <w:r>
        <w:rPr>
          <w:rFonts w:hint="eastAsia"/>
        </w:rPr>
        <w:t>，发展多种</w:t>
      </w:r>
      <w:r w:rsidR="009A43F1">
        <w:rPr>
          <w:rFonts w:hint="eastAsia"/>
        </w:rPr>
        <w:t>业务</w:t>
      </w:r>
      <w:r>
        <w:rPr>
          <w:rFonts w:hint="eastAsia"/>
        </w:rPr>
        <w:t>。</w:t>
      </w:r>
    </w:p>
    <w:p w:rsidR="00CC248D" w:rsidRDefault="00CC248D" w:rsidP="00CB2B3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增加新的盈利模式</w:t>
      </w:r>
    </w:p>
    <w:p w:rsidR="00CC248D" w:rsidRDefault="00CC248D" w:rsidP="00781238">
      <w:pPr>
        <w:pStyle w:val="2"/>
        <w:ind w:left="987" w:right="210"/>
      </w:pPr>
      <w:bookmarkStart w:id="316" w:name="_Toc359773863"/>
      <w:r>
        <w:rPr>
          <w:rFonts w:hint="eastAsia"/>
        </w:rPr>
        <w:lastRenderedPageBreak/>
        <w:t>定位</w:t>
      </w:r>
      <w:bookmarkEnd w:id="316"/>
    </w:p>
    <w:p w:rsidR="00CC248D" w:rsidRDefault="00CC248D" w:rsidP="00CB2B3D">
      <w:pPr>
        <w:ind w:firstLine="420"/>
      </w:pPr>
      <w:r>
        <w:rPr>
          <w:rFonts w:hint="eastAsia"/>
        </w:rPr>
        <w:t>打造</w:t>
      </w:r>
      <w:r w:rsidR="00E2206C">
        <w:rPr>
          <w:rFonts w:hint="eastAsia"/>
        </w:rPr>
        <w:t>项目优质充裕、使用方便快捷、高回报、高信誉的</w:t>
      </w:r>
      <w:r w:rsidR="003D527C">
        <w:rPr>
          <w:rFonts w:hint="eastAsia"/>
        </w:rPr>
        <w:t>个人借贷</w:t>
      </w:r>
      <w:r w:rsidR="00E2206C">
        <w:rPr>
          <w:rFonts w:hint="eastAsia"/>
        </w:rPr>
        <w:t>网站。</w:t>
      </w:r>
    </w:p>
    <w:p w:rsidR="00CC248D" w:rsidRDefault="00CC248D" w:rsidP="00781238">
      <w:pPr>
        <w:pStyle w:val="2"/>
        <w:ind w:left="987" w:right="210"/>
      </w:pPr>
      <w:bookmarkStart w:id="317" w:name="_Toc359773864"/>
      <w:r>
        <w:rPr>
          <w:rFonts w:hint="eastAsia"/>
        </w:rPr>
        <w:t>网站内容规划</w:t>
      </w:r>
      <w:bookmarkEnd w:id="317"/>
    </w:p>
    <w:p w:rsidR="00CC248D" w:rsidRDefault="00CC248D" w:rsidP="00CB2B3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网站主题：</w:t>
      </w:r>
      <w:r w:rsidR="007926DF">
        <w:rPr>
          <w:rFonts w:hint="eastAsia"/>
        </w:rPr>
        <w:t>以网站提供的高质量高信誉高回报的投融资项目为主、用户个人经网站审核发布的募资项目为辅，吸引用户择优投资，赚取利息。</w:t>
      </w:r>
    </w:p>
    <w:p w:rsidR="00CC248D" w:rsidRDefault="00CC248D" w:rsidP="00CB2B3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网站风格：</w:t>
      </w:r>
      <w:r w:rsidR="007926DF">
        <w:rPr>
          <w:rFonts w:hint="eastAsia"/>
        </w:rPr>
        <w:t>简洁流畅、可靠大气；</w:t>
      </w:r>
      <w:r>
        <w:rPr>
          <w:rFonts w:hint="eastAsia"/>
        </w:rPr>
        <w:t>突出服务，明确</w:t>
      </w:r>
      <w:r w:rsidR="007926DF">
        <w:rPr>
          <w:rFonts w:hint="eastAsia"/>
        </w:rPr>
        <w:t>信息，强化安全。</w:t>
      </w:r>
    </w:p>
    <w:p w:rsidR="00CC248D" w:rsidRPr="00CB2B3D" w:rsidRDefault="00CC248D" w:rsidP="00CB2B3D">
      <w:pPr>
        <w:pStyle w:val="1"/>
      </w:pPr>
      <w:bookmarkStart w:id="318" w:name="_Toc359773865"/>
      <w:r w:rsidRPr="00CB2B3D">
        <w:rPr>
          <w:rFonts w:hint="eastAsia"/>
        </w:rPr>
        <w:t>需求概要</w:t>
      </w:r>
      <w:bookmarkEnd w:id="318"/>
    </w:p>
    <w:p w:rsidR="00CC248D" w:rsidRDefault="00CC248D" w:rsidP="00781238">
      <w:pPr>
        <w:pStyle w:val="2"/>
        <w:ind w:left="987" w:right="210"/>
      </w:pPr>
      <w:bookmarkStart w:id="319" w:name="_Toc359773866"/>
      <w:r>
        <w:rPr>
          <w:rFonts w:hint="eastAsia"/>
        </w:rPr>
        <w:t>概要</w:t>
      </w:r>
      <w:bookmarkEnd w:id="319"/>
    </w:p>
    <w:p w:rsidR="00CC248D" w:rsidRDefault="00CC248D" w:rsidP="00CB2B3D">
      <w:pPr>
        <w:ind w:firstLine="420"/>
      </w:pPr>
      <w:r>
        <w:rPr>
          <w:rFonts w:hint="eastAsia"/>
        </w:rPr>
        <w:t>需要构建一套面向</w:t>
      </w:r>
      <w:r w:rsidR="00AD0783">
        <w:rPr>
          <w:rFonts w:hint="eastAsia"/>
        </w:rPr>
        <w:t>PC</w:t>
      </w:r>
      <w:r>
        <w:rPr>
          <w:rFonts w:hint="eastAsia"/>
        </w:rPr>
        <w:t>用户</w:t>
      </w:r>
      <w:r w:rsidR="00AD0783">
        <w:rPr>
          <w:rFonts w:hint="eastAsia"/>
        </w:rPr>
        <w:t>（二期将开发</w:t>
      </w:r>
      <w:r w:rsidR="00AD0783">
        <w:rPr>
          <w:rFonts w:hint="eastAsia"/>
        </w:rPr>
        <w:t>PAD</w:t>
      </w:r>
      <w:r w:rsidR="00AD0783">
        <w:rPr>
          <w:rFonts w:hint="eastAsia"/>
        </w:rPr>
        <w:t>和手机的移动客户端）</w:t>
      </w:r>
      <w:r>
        <w:rPr>
          <w:rFonts w:hint="eastAsia"/>
        </w:rPr>
        <w:t>的</w:t>
      </w:r>
      <w:r w:rsidR="00951EBE">
        <w:rPr>
          <w:rFonts w:hint="eastAsia"/>
        </w:rPr>
        <w:t>P2P</w:t>
      </w:r>
      <w:r w:rsidR="00951EBE">
        <w:rPr>
          <w:rFonts w:hint="eastAsia"/>
        </w:rPr>
        <w:t>借贷</w:t>
      </w:r>
      <w:r>
        <w:rPr>
          <w:rFonts w:hint="eastAsia"/>
        </w:rPr>
        <w:t>系统</w:t>
      </w:r>
      <w:r w:rsidR="0030272F">
        <w:rPr>
          <w:rFonts w:hint="eastAsia"/>
        </w:rPr>
        <w:t>，来</w:t>
      </w:r>
      <w:r>
        <w:rPr>
          <w:rFonts w:hint="eastAsia"/>
        </w:rPr>
        <w:t>满足以下功能要求：</w:t>
      </w:r>
    </w:p>
    <w:p w:rsidR="00CC248D" w:rsidRDefault="00B5486A" w:rsidP="00CB2B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借贷系统</w:t>
      </w:r>
      <w:r w:rsidR="00CC248D">
        <w:rPr>
          <w:rFonts w:hint="eastAsia"/>
        </w:rPr>
        <w:t>构架在互联网上，以网站的形式发布，作为</w:t>
      </w:r>
      <w:proofErr w:type="gramStart"/>
      <w:r>
        <w:rPr>
          <w:rFonts w:hint="eastAsia"/>
        </w:rPr>
        <w:t>一捷金融</w:t>
      </w:r>
      <w:proofErr w:type="gramEnd"/>
      <w:r>
        <w:rPr>
          <w:rFonts w:hint="eastAsia"/>
        </w:rPr>
        <w:t>网</w:t>
      </w:r>
      <w:r w:rsidR="00CC248D">
        <w:rPr>
          <w:rFonts w:hint="eastAsia"/>
        </w:rPr>
        <w:t>的专题子站。</w:t>
      </w:r>
    </w:p>
    <w:p w:rsidR="00CC248D" w:rsidRDefault="00B5486A" w:rsidP="00CB2B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借贷系统</w:t>
      </w:r>
      <w:r w:rsidR="00CC248D">
        <w:rPr>
          <w:rFonts w:hint="eastAsia"/>
        </w:rPr>
        <w:t>面向的终端设备包括：电脑</w:t>
      </w:r>
      <w:r>
        <w:rPr>
          <w:rFonts w:hint="eastAsia"/>
        </w:rPr>
        <w:t>（一期）</w:t>
      </w:r>
      <w:r w:rsidR="00CC248D">
        <w:rPr>
          <w:rFonts w:hint="eastAsia"/>
        </w:rPr>
        <w:t>、</w:t>
      </w:r>
      <w:proofErr w:type="spellStart"/>
      <w:r w:rsidR="00CC248D">
        <w:rPr>
          <w:rFonts w:hint="eastAsia"/>
        </w:rPr>
        <w:t>xpad</w:t>
      </w:r>
      <w:proofErr w:type="spellEnd"/>
      <w:r>
        <w:rPr>
          <w:rFonts w:hint="eastAsia"/>
        </w:rPr>
        <w:t>和</w:t>
      </w:r>
      <w:r w:rsidR="00CC248D">
        <w:rPr>
          <w:rFonts w:hint="eastAsia"/>
        </w:rPr>
        <w:t>手机</w:t>
      </w:r>
      <w:r>
        <w:rPr>
          <w:rFonts w:hint="eastAsia"/>
        </w:rPr>
        <w:t>（二期）</w:t>
      </w:r>
      <w:r w:rsidR="00CC248D">
        <w:rPr>
          <w:rFonts w:hint="eastAsia"/>
        </w:rPr>
        <w:t>。</w:t>
      </w:r>
    </w:p>
    <w:p w:rsidR="00CC248D" w:rsidRDefault="00B5486A" w:rsidP="00CB2B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借贷系统</w:t>
      </w:r>
      <w:r w:rsidR="00CC248D">
        <w:rPr>
          <w:rFonts w:hint="eastAsia"/>
        </w:rPr>
        <w:t>提供用户注册、认证、</w:t>
      </w:r>
      <w:r>
        <w:rPr>
          <w:rFonts w:hint="eastAsia"/>
        </w:rPr>
        <w:t>发布</w:t>
      </w:r>
      <w:r w:rsidR="00CC248D">
        <w:rPr>
          <w:rFonts w:hint="eastAsia"/>
        </w:rPr>
        <w:t>、查询</w:t>
      </w:r>
      <w:r>
        <w:rPr>
          <w:rFonts w:hint="eastAsia"/>
        </w:rPr>
        <w:t>、充值、提现、结算</w:t>
      </w:r>
      <w:r w:rsidR="00CC248D">
        <w:rPr>
          <w:rFonts w:hint="eastAsia"/>
        </w:rPr>
        <w:t>等功能。</w:t>
      </w:r>
    </w:p>
    <w:p w:rsidR="00CC248D" w:rsidRDefault="00CC248D" w:rsidP="00CB2B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系统可以根据用户喜好，定向推送相关</w:t>
      </w:r>
      <w:r w:rsidR="00B5486A">
        <w:rPr>
          <w:rFonts w:hint="eastAsia"/>
        </w:rPr>
        <w:t>项目</w:t>
      </w:r>
      <w:r>
        <w:rPr>
          <w:rFonts w:hint="eastAsia"/>
        </w:rPr>
        <w:t>内容和推荐内容。</w:t>
      </w:r>
    </w:p>
    <w:p w:rsidR="00CC248D" w:rsidRDefault="00B5486A" w:rsidP="00CB2B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借贷系统</w:t>
      </w:r>
      <w:ins w:id="320" w:author="air" w:date="2013-06-23T18:03:00Z">
        <w:r w:rsidR="00601DCD">
          <w:rPr>
            <w:rFonts w:hint="eastAsia"/>
          </w:rPr>
          <w:t>营业收入</w:t>
        </w:r>
      </w:ins>
      <w:del w:id="321" w:author="air" w:date="2013-06-23T18:03:00Z">
        <w:r w:rsidR="00CC248D" w:rsidDel="00601DCD">
          <w:rPr>
            <w:rFonts w:hint="eastAsia"/>
          </w:rPr>
          <w:delText>在初期主要</w:delText>
        </w:r>
      </w:del>
      <w:r w:rsidR="00CC248D">
        <w:rPr>
          <w:rFonts w:hint="eastAsia"/>
        </w:rPr>
        <w:t>以</w:t>
      </w:r>
      <w:r>
        <w:rPr>
          <w:rFonts w:hint="eastAsia"/>
        </w:rPr>
        <w:t>成功借款者缴纳的服务费</w:t>
      </w:r>
      <w:r w:rsidR="00CC248D">
        <w:rPr>
          <w:rFonts w:hint="eastAsia"/>
        </w:rPr>
        <w:t>为主</w:t>
      </w:r>
      <w:del w:id="322" w:author="air" w:date="2013-06-23T18:03:00Z">
        <w:r w:rsidR="00CC248D" w:rsidDel="00601DCD">
          <w:rPr>
            <w:rFonts w:hint="eastAsia"/>
          </w:rPr>
          <w:delText>，</w:delText>
        </w:r>
        <w:r w:rsidDel="00601DCD">
          <w:rPr>
            <w:rFonts w:hint="eastAsia"/>
          </w:rPr>
          <w:delText>网页广告</w:delText>
        </w:r>
        <w:r w:rsidR="00CC248D" w:rsidDel="00601DCD">
          <w:rPr>
            <w:rFonts w:hint="eastAsia"/>
          </w:rPr>
          <w:delText>收费为辅</w:delText>
        </w:r>
      </w:del>
      <w:r w:rsidR="00CC248D">
        <w:rPr>
          <w:rFonts w:hint="eastAsia"/>
        </w:rPr>
        <w:t>。</w:t>
      </w:r>
    </w:p>
    <w:p w:rsidR="00CC248D" w:rsidRDefault="00B5486A" w:rsidP="00CB2B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借贷系统</w:t>
      </w:r>
      <w:r w:rsidR="00CC248D">
        <w:rPr>
          <w:rFonts w:hint="eastAsia"/>
        </w:rPr>
        <w:t>必须具备产品定价体系、服务结算体系</w:t>
      </w:r>
    </w:p>
    <w:p w:rsidR="00CC248D" w:rsidRDefault="00B5486A" w:rsidP="00CB2B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借贷系统</w:t>
      </w:r>
      <w:r w:rsidR="00CC248D">
        <w:rPr>
          <w:rFonts w:hint="eastAsia"/>
        </w:rPr>
        <w:t>能够</w:t>
      </w:r>
      <w:r>
        <w:rPr>
          <w:rFonts w:hint="eastAsia"/>
        </w:rPr>
        <w:t>接受主流社交网站联名登录</w:t>
      </w:r>
      <w:r w:rsidR="00CC248D">
        <w:rPr>
          <w:rFonts w:hint="eastAsia"/>
        </w:rPr>
        <w:t>，提供统一认证、社区互动功能。</w:t>
      </w:r>
    </w:p>
    <w:p w:rsidR="00CC248D" w:rsidRDefault="00CC248D" w:rsidP="00781238">
      <w:pPr>
        <w:pStyle w:val="2"/>
        <w:ind w:left="987" w:right="210"/>
      </w:pPr>
      <w:bookmarkStart w:id="323" w:name="_Toc359773867"/>
      <w:r>
        <w:rPr>
          <w:rFonts w:hint="eastAsia"/>
        </w:rPr>
        <w:t>系统性能要求</w:t>
      </w:r>
      <w:bookmarkEnd w:id="323"/>
    </w:p>
    <w:p w:rsidR="00CC248D" w:rsidRDefault="000C7897" w:rsidP="00CB2B3D">
      <w:pPr>
        <w:ind w:firstLine="420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安全性、信息</w:t>
      </w:r>
      <w:r w:rsidR="009024C4">
        <w:rPr>
          <w:rFonts w:hint="eastAsia"/>
        </w:rPr>
        <w:t>实时</w:t>
      </w:r>
      <w:r>
        <w:rPr>
          <w:rFonts w:hint="eastAsia"/>
        </w:rPr>
        <w:t>同步更新、</w:t>
      </w:r>
      <w:r w:rsidR="00CC248D">
        <w:rPr>
          <w:rFonts w:hint="eastAsia"/>
        </w:rPr>
        <w:t>并发量、</w:t>
      </w:r>
      <w:proofErr w:type="spellStart"/>
      <w:r w:rsidR="00CC248D">
        <w:rPr>
          <w:rFonts w:hint="eastAsia"/>
        </w:rPr>
        <w:t>pv</w:t>
      </w:r>
      <w:proofErr w:type="spellEnd"/>
      <w:r w:rsidR="00CC248D">
        <w:rPr>
          <w:rFonts w:hint="eastAsia"/>
        </w:rPr>
        <w:t>、</w:t>
      </w:r>
      <w:proofErr w:type="spellStart"/>
      <w:r w:rsidR="00CC248D">
        <w:rPr>
          <w:rFonts w:hint="eastAsia"/>
        </w:rPr>
        <w:t>uv</w:t>
      </w:r>
      <w:proofErr w:type="spellEnd"/>
      <w:r w:rsidR="00CC248D">
        <w:rPr>
          <w:rFonts w:hint="eastAsia"/>
        </w:rPr>
        <w:t>、页面响应时间等等。</w:t>
      </w:r>
    </w:p>
    <w:p w:rsidR="00CC248D" w:rsidRDefault="00CC248D" w:rsidP="00CB2B3D">
      <w:pPr>
        <w:pStyle w:val="1"/>
      </w:pPr>
      <w:bookmarkStart w:id="324" w:name="_Toc359773868"/>
      <w:r>
        <w:rPr>
          <w:rFonts w:hint="eastAsia"/>
        </w:rPr>
        <w:lastRenderedPageBreak/>
        <w:t>业务逻辑</w:t>
      </w:r>
      <w:bookmarkEnd w:id="324"/>
    </w:p>
    <w:p w:rsidR="00CC248D" w:rsidRDefault="008D534B" w:rsidP="00781238">
      <w:pPr>
        <w:pStyle w:val="2"/>
        <w:ind w:left="987" w:right="210"/>
      </w:pPr>
      <w:bookmarkStart w:id="325" w:name="_Toc359773869"/>
      <w:r>
        <w:rPr>
          <w:rFonts w:hint="eastAsia"/>
        </w:rPr>
        <w:t>项目</w:t>
      </w:r>
      <w:r w:rsidR="00CC248D">
        <w:rPr>
          <w:rFonts w:hint="eastAsia"/>
        </w:rPr>
        <w:t>管理</w:t>
      </w:r>
      <w:bookmarkEnd w:id="325"/>
    </w:p>
    <w:p w:rsidR="00CC248D" w:rsidRDefault="00CC248D" w:rsidP="00EA1309">
      <w:pPr>
        <w:pStyle w:val="3"/>
        <w:ind w:left="630" w:right="210"/>
      </w:pPr>
      <w:bookmarkStart w:id="326" w:name="_Toc359773870"/>
      <w:r>
        <w:rPr>
          <w:rFonts w:hint="eastAsia"/>
        </w:rPr>
        <w:t>描述</w:t>
      </w:r>
      <w:bookmarkEnd w:id="326"/>
    </w:p>
    <w:p w:rsidR="005909F5" w:rsidDel="00EE0CC0" w:rsidRDefault="005909F5" w:rsidP="005909F5">
      <w:pPr>
        <w:ind w:firstLine="420"/>
      </w:pPr>
      <w:moveFromRangeStart w:id="327" w:author="air" w:date="2013-06-23T17:50:00Z" w:name="move359773138"/>
      <w:moveFrom w:id="328" w:author="air" w:date="2013-06-23T17:50:00Z">
        <w:r w:rsidDel="00EE0CC0">
          <w:rPr>
            <w:rFonts w:hint="eastAsia"/>
          </w:rPr>
          <w:t>工作人员发布项目。项目自动进入待审数据库。经主管审核通过后，在网页前台呈现，接受其他用户投标。</w:t>
        </w:r>
      </w:moveFrom>
    </w:p>
    <w:moveFromRangeEnd w:id="327"/>
    <w:p w:rsidR="00CC248D" w:rsidRDefault="005909F5" w:rsidP="00CB2B3D">
      <w:pPr>
        <w:ind w:firstLine="420"/>
      </w:pPr>
      <w:r>
        <w:rPr>
          <w:rFonts w:hint="eastAsia"/>
        </w:rPr>
        <w:t>用户</w:t>
      </w:r>
      <w:ins w:id="329" w:author="air" w:date="2013-06-23T17:49:00Z">
        <w:r w:rsidR="00EE0CC0">
          <w:rPr>
            <w:rFonts w:hint="eastAsia"/>
          </w:rPr>
          <w:t>登陆后可提报</w:t>
        </w:r>
      </w:ins>
      <w:del w:id="330" w:author="air" w:date="2013-06-23T17:49:00Z">
        <w:r w:rsidDel="00EE0CC0">
          <w:rPr>
            <w:rFonts w:hint="eastAsia"/>
          </w:rPr>
          <w:delText>发布</w:delText>
        </w:r>
      </w:del>
      <w:ins w:id="331" w:author="air" w:date="2013-06-23T17:50:00Z">
        <w:r w:rsidR="00EE0CC0">
          <w:rPr>
            <w:rFonts w:hint="eastAsia"/>
          </w:rPr>
          <w:t>借款</w:t>
        </w:r>
      </w:ins>
      <w:r>
        <w:rPr>
          <w:rFonts w:hint="eastAsia"/>
        </w:rPr>
        <w:t>项目，填写所需信息、</w:t>
      </w:r>
      <w:r w:rsidR="00CC248D">
        <w:rPr>
          <w:rFonts w:hint="eastAsia"/>
        </w:rPr>
        <w:t>上</w:t>
      </w:r>
      <w:proofErr w:type="gramStart"/>
      <w:r w:rsidR="00CC248D">
        <w:rPr>
          <w:rFonts w:hint="eastAsia"/>
        </w:rPr>
        <w:t>传</w:t>
      </w:r>
      <w:r>
        <w:rPr>
          <w:rFonts w:hint="eastAsia"/>
        </w:rPr>
        <w:t>相关</w:t>
      </w:r>
      <w:proofErr w:type="gramEnd"/>
      <w:r>
        <w:rPr>
          <w:rFonts w:hint="eastAsia"/>
        </w:rPr>
        <w:t>材料</w:t>
      </w:r>
      <w:r w:rsidR="00CC248D">
        <w:rPr>
          <w:rFonts w:hint="eastAsia"/>
        </w:rPr>
        <w:t>；</w:t>
      </w:r>
      <w:r>
        <w:rPr>
          <w:rFonts w:hint="eastAsia"/>
        </w:rPr>
        <w:t>项目自动</w:t>
      </w:r>
      <w:r w:rsidR="00CC248D">
        <w:rPr>
          <w:rFonts w:hint="eastAsia"/>
        </w:rPr>
        <w:t>进入</w:t>
      </w:r>
      <w:r>
        <w:rPr>
          <w:rFonts w:hint="eastAsia"/>
        </w:rPr>
        <w:t>待审</w:t>
      </w:r>
      <w:r w:rsidR="00CC248D">
        <w:rPr>
          <w:rFonts w:hint="eastAsia"/>
        </w:rPr>
        <w:t>数据库。后台工作人员对</w:t>
      </w:r>
      <w:r>
        <w:rPr>
          <w:rFonts w:hint="eastAsia"/>
        </w:rPr>
        <w:t>项目</w:t>
      </w:r>
      <w:r w:rsidR="00CC248D">
        <w:rPr>
          <w:rFonts w:hint="eastAsia"/>
        </w:rPr>
        <w:t>进行</w:t>
      </w:r>
      <w:r>
        <w:rPr>
          <w:rFonts w:hint="eastAsia"/>
        </w:rPr>
        <w:t>审核</w:t>
      </w:r>
      <w:r w:rsidR="00CC248D">
        <w:rPr>
          <w:rFonts w:hint="eastAsia"/>
        </w:rPr>
        <w:t>编辑整理，</w:t>
      </w:r>
      <w:r>
        <w:rPr>
          <w:rFonts w:hint="eastAsia"/>
        </w:rPr>
        <w:t>通过审核</w:t>
      </w:r>
      <w:proofErr w:type="gramStart"/>
      <w:r>
        <w:rPr>
          <w:rFonts w:hint="eastAsia"/>
        </w:rPr>
        <w:t>则</w:t>
      </w:r>
      <w:r w:rsidR="00CC248D">
        <w:rPr>
          <w:rFonts w:hint="eastAsia"/>
        </w:rPr>
        <w:t>发布</w:t>
      </w:r>
      <w:proofErr w:type="gramEnd"/>
      <w:r>
        <w:rPr>
          <w:rFonts w:hint="eastAsia"/>
        </w:rPr>
        <w:t>成功，项目自动进入项目数据库，在网页前台呈现，接受其他用户投标；通不过审核则发回用户重新填写信息或补充相关材料</w:t>
      </w:r>
      <w:r w:rsidR="00CC248D">
        <w:rPr>
          <w:rFonts w:hint="eastAsia"/>
        </w:rPr>
        <w:t>。</w:t>
      </w:r>
    </w:p>
    <w:p w:rsidR="00EE0CC0" w:rsidRDefault="00EE0CC0" w:rsidP="00EE0CC0">
      <w:pPr>
        <w:ind w:firstLine="420"/>
      </w:pPr>
      <w:ins w:id="332" w:author="air" w:date="2013-06-23T17:50:00Z">
        <w:r>
          <w:rPr>
            <w:rFonts w:hint="eastAsia"/>
          </w:rPr>
          <w:t>网站</w:t>
        </w:r>
      </w:ins>
      <w:moveToRangeStart w:id="333" w:author="air" w:date="2013-06-23T17:50:00Z" w:name="move359773138"/>
      <w:moveTo w:id="334" w:author="air" w:date="2013-06-23T17:50:00Z">
        <w:r>
          <w:rPr>
            <w:rFonts w:hint="eastAsia"/>
          </w:rPr>
          <w:t>工作人员</w:t>
        </w:r>
      </w:moveTo>
      <w:ins w:id="335" w:author="air" w:date="2013-06-23T17:50:00Z">
        <w:r>
          <w:rPr>
            <w:rFonts w:hint="eastAsia"/>
          </w:rPr>
          <w:t>提报</w:t>
        </w:r>
      </w:ins>
      <w:moveTo w:id="336" w:author="air" w:date="2013-06-23T17:50:00Z">
        <w:del w:id="337" w:author="air" w:date="2013-06-23T17:50:00Z">
          <w:r w:rsidDel="00EE0CC0">
            <w:rPr>
              <w:rFonts w:hint="eastAsia"/>
            </w:rPr>
            <w:delText>发布</w:delText>
          </w:r>
        </w:del>
      </w:moveTo>
      <w:ins w:id="338" w:author="air" w:date="2013-06-23T17:50:00Z">
        <w:r>
          <w:rPr>
            <w:rFonts w:hint="eastAsia"/>
          </w:rPr>
          <w:t>借款</w:t>
        </w:r>
      </w:ins>
      <w:moveTo w:id="339" w:author="air" w:date="2013-06-23T17:50:00Z">
        <w:r>
          <w:rPr>
            <w:rFonts w:hint="eastAsia"/>
          </w:rPr>
          <w:t>项目</w:t>
        </w:r>
      </w:moveTo>
      <w:ins w:id="340" w:author="air" w:date="2013-06-23T17:50:00Z">
        <w:r>
          <w:rPr>
            <w:rFonts w:hint="eastAsia"/>
          </w:rPr>
          <w:t>时，使用</w:t>
        </w:r>
      </w:ins>
      <w:ins w:id="341" w:author="air" w:date="2013-06-23T17:51:00Z">
        <w:r>
          <w:rPr>
            <w:rFonts w:hint="eastAsia"/>
          </w:rPr>
          <w:t>管理员账号在</w:t>
        </w:r>
      </w:ins>
      <w:ins w:id="342" w:author="air" w:date="2013-06-23T17:50:00Z">
        <w:r>
          <w:rPr>
            <w:rFonts w:hint="eastAsia"/>
          </w:rPr>
          <w:t>公网</w:t>
        </w:r>
      </w:ins>
      <w:ins w:id="343" w:author="air" w:date="2013-06-23T17:51:00Z">
        <w:r>
          <w:rPr>
            <w:rFonts w:hint="eastAsia"/>
          </w:rPr>
          <w:t>提报</w:t>
        </w:r>
      </w:ins>
      <w:moveTo w:id="344" w:author="air" w:date="2013-06-23T17:50:00Z">
        <w:r>
          <w:rPr>
            <w:rFonts w:hint="eastAsia"/>
          </w:rPr>
          <w:t>。项目自动进入待审数据库。经主管审核通过后，在网页前台呈现，接受其他用户投标。</w:t>
        </w:r>
      </w:moveTo>
    </w:p>
    <w:moveToRangeEnd w:id="333"/>
    <w:p w:rsidR="005909F5" w:rsidRDefault="005909F5" w:rsidP="00CB2B3D">
      <w:pPr>
        <w:ind w:firstLine="420"/>
      </w:pPr>
      <w:r>
        <w:rPr>
          <w:rFonts w:hint="eastAsia"/>
        </w:rPr>
        <w:t>未登录时，用户对招标中的项目可查看基本信息，</w:t>
      </w:r>
      <w:r w:rsidR="005A154C">
        <w:rPr>
          <w:rFonts w:hint="eastAsia"/>
        </w:rPr>
        <w:t>用户可按条件排序、搜索项目。</w:t>
      </w:r>
      <w:r>
        <w:rPr>
          <w:rFonts w:hint="eastAsia"/>
        </w:rPr>
        <w:t>登录后方可查看详细信息，并进行投标，投资资金冻结。</w:t>
      </w:r>
    </w:p>
    <w:p w:rsidR="005909F5" w:rsidRDefault="005909F5" w:rsidP="00CB2B3D">
      <w:pPr>
        <w:ind w:firstLine="420"/>
      </w:pPr>
      <w:r>
        <w:rPr>
          <w:rFonts w:hint="eastAsia"/>
        </w:rPr>
        <w:t>规定时间内募集满标的资金，则项目满标，否则</w:t>
      </w:r>
      <w:proofErr w:type="gramStart"/>
      <w:r w:rsidR="00553135">
        <w:rPr>
          <w:rFonts w:hint="eastAsia"/>
        </w:rPr>
        <w:t>则</w:t>
      </w:r>
      <w:proofErr w:type="gramEnd"/>
      <w:r>
        <w:rPr>
          <w:rFonts w:hint="eastAsia"/>
        </w:rPr>
        <w:t>流标，</w:t>
      </w:r>
      <w:del w:id="345" w:author="air" w:date="2013-06-23T17:51:00Z">
        <w:r w:rsidDel="00EE0CC0">
          <w:rPr>
            <w:rFonts w:hint="eastAsia"/>
          </w:rPr>
          <w:delText>发布</w:delText>
        </w:r>
      </w:del>
      <w:ins w:id="346" w:author="air" w:date="2013-06-23T17:51:00Z">
        <w:r w:rsidR="00EE0CC0">
          <w:rPr>
            <w:rFonts w:hint="eastAsia"/>
          </w:rPr>
          <w:t>借款</w:t>
        </w:r>
      </w:ins>
      <w:r>
        <w:rPr>
          <w:rFonts w:hint="eastAsia"/>
        </w:rPr>
        <w:t>人可选择重新</w:t>
      </w:r>
      <w:del w:id="347" w:author="air" w:date="2013-06-23T17:51:00Z">
        <w:r w:rsidDel="00EE0CC0">
          <w:rPr>
            <w:rFonts w:hint="eastAsia"/>
          </w:rPr>
          <w:delText>发布</w:delText>
        </w:r>
      </w:del>
      <w:ins w:id="348" w:author="air" w:date="2013-06-23T17:51:00Z">
        <w:r w:rsidR="00EE0CC0">
          <w:rPr>
            <w:rFonts w:hint="eastAsia"/>
          </w:rPr>
          <w:t>提报</w:t>
        </w:r>
      </w:ins>
      <w:r>
        <w:rPr>
          <w:rFonts w:hint="eastAsia"/>
        </w:rPr>
        <w:t>。</w:t>
      </w:r>
    </w:p>
    <w:p w:rsidR="005909F5" w:rsidRPr="005909F5" w:rsidRDefault="005909F5" w:rsidP="00CB2B3D">
      <w:pPr>
        <w:ind w:firstLine="420"/>
      </w:pPr>
      <w:r>
        <w:rPr>
          <w:rFonts w:hint="eastAsia"/>
        </w:rPr>
        <w:t>满标的项目，投资人的投资资金从冻结状态转至</w:t>
      </w:r>
      <w:del w:id="349" w:author="air" w:date="2013-06-23T17:52:00Z">
        <w:r w:rsidDel="00EE0CC0">
          <w:rPr>
            <w:rFonts w:hint="eastAsia"/>
          </w:rPr>
          <w:delText>发布</w:delText>
        </w:r>
      </w:del>
      <w:ins w:id="350" w:author="air" w:date="2013-06-23T17:52:00Z">
        <w:r w:rsidR="00EE0CC0">
          <w:rPr>
            <w:rFonts w:hint="eastAsia"/>
          </w:rPr>
          <w:t>借款</w:t>
        </w:r>
      </w:ins>
      <w:r>
        <w:rPr>
          <w:rFonts w:hint="eastAsia"/>
        </w:rPr>
        <w:t>人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，</w:t>
      </w:r>
      <w:del w:id="351" w:author="air" w:date="2013-06-23T17:52:00Z">
        <w:r w:rsidDel="00EE0CC0">
          <w:rPr>
            <w:rFonts w:hint="eastAsia"/>
          </w:rPr>
          <w:delText>发布</w:delText>
        </w:r>
      </w:del>
      <w:ins w:id="352" w:author="air" w:date="2013-06-23T17:52:00Z">
        <w:r w:rsidR="00EE0CC0">
          <w:rPr>
            <w:rFonts w:hint="eastAsia"/>
          </w:rPr>
          <w:t>借款</w:t>
        </w:r>
      </w:ins>
      <w:r>
        <w:rPr>
          <w:rFonts w:hint="eastAsia"/>
        </w:rPr>
        <w:t>人可提现。同时按项目约定，开始按期还款。</w:t>
      </w:r>
      <w:r w:rsidR="005A154C">
        <w:rPr>
          <w:rFonts w:hint="eastAsia"/>
        </w:rPr>
        <w:t>所</w:t>
      </w:r>
      <w:proofErr w:type="gramStart"/>
      <w:r w:rsidR="005A154C">
        <w:rPr>
          <w:rFonts w:hint="eastAsia"/>
        </w:rPr>
        <w:t>还金额</w:t>
      </w:r>
      <w:proofErr w:type="gramEnd"/>
      <w:r w:rsidR="005A154C">
        <w:rPr>
          <w:rFonts w:hint="eastAsia"/>
        </w:rPr>
        <w:t>按期转至投资人</w:t>
      </w:r>
      <w:proofErr w:type="gramStart"/>
      <w:r w:rsidR="005A154C">
        <w:rPr>
          <w:rFonts w:hint="eastAsia"/>
        </w:rPr>
        <w:t>帐户</w:t>
      </w:r>
      <w:proofErr w:type="gramEnd"/>
      <w:r w:rsidR="005A154C">
        <w:rPr>
          <w:rFonts w:hint="eastAsia"/>
        </w:rPr>
        <w:t>。</w:t>
      </w:r>
      <w:r w:rsidR="00877CB7">
        <w:rPr>
          <w:rFonts w:hint="eastAsia"/>
        </w:rPr>
        <w:t>网站则从</w:t>
      </w:r>
      <w:del w:id="353" w:author="air" w:date="2013-06-23T17:52:00Z">
        <w:r w:rsidR="00877CB7" w:rsidDel="00EE0CC0">
          <w:rPr>
            <w:rFonts w:hint="eastAsia"/>
          </w:rPr>
          <w:delText>发布</w:delText>
        </w:r>
      </w:del>
      <w:ins w:id="354" w:author="air" w:date="2013-06-23T17:52:00Z">
        <w:r w:rsidR="00EE0CC0">
          <w:rPr>
            <w:rFonts w:hint="eastAsia"/>
          </w:rPr>
          <w:t>借款</w:t>
        </w:r>
      </w:ins>
      <w:r w:rsidR="00877CB7">
        <w:rPr>
          <w:rFonts w:hint="eastAsia"/>
        </w:rPr>
        <w:t>人处收取服务费。</w:t>
      </w:r>
    </w:p>
    <w:p w:rsidR="00023424" w:rsidRPr="00023424" w:rsidRDefault="00023424" w:rsidP="00023424">
      <w:pPr>
        <w:pStyle w:val="3"/>
        <w:ind w:left="630" w:right="210"/>
      </w:pPr>
      <w:bookmarkStart w:id="355" w:name="_Toc359773871"/>
      <w:r>
        <w:rPr>
          <w:rFonts w:hint="eastAsia"/>
        </w:rPr>
        <w:t>项目信息</w:t>
      </w:r>
      <w:bookmarkEnd w:id="355"/>
    </w:p>
    <w:p w:rsidR="00EA1309" w:rsidRDefault="00EA1309" w:rsidP="00EA1309">
      <w:pPr>
        <w:ind w:firstLine="420"/>
      </w:pPr>
      <w:r>
        <w:rPr>
          <w:rFonts w:hint="eastAsia"/>
        </w:rPr>
        <w:t>a)</w:t>
      </w:r>
      <w:r w:rsidR="00CD1C50">
        <w:rPr>
          <w:rFonts w:hint="eastAsia"/>
        </w:rPr>
        <w:t>基本信息</w:t>
      </w:r>
      <w:r>
        <w:rPr>
          <w:rFonts w:hint="eastAsia"/>
        </w:rPr>
        <w:t>：</w:t>
      </w:r>
      <w:r w:rsidR="00CD1C50">
        <w:rPr>
          <w:rFonts w:hint="eastAsia"/>
        </w:rPr>
        <w:t>项目类型（债权转让、企业融资、个人融资）、项目名称、融资企业</w:t>
      </w:r>
      <w:r w:rsidR="00CD1C50">
        <w:rPr>
          <w:rFonts w:hint="eastAsia"/>
        </w:rPr>
        <w:t>/</w:t>
      </w:r>
      <w:r w:rsidR="00CD1C50">
        <w:rPr>
          <w:rFonts w:hint="eastAsia"/>
        </w:rPr>
        <w:t>借款人</w:t>
      </w:r>
      <w:r w:rsidR="009141B6">
        <w:rPr>
          <w:rFonts w:hint="eastAsia"/>
        </w:rPr>
        <w:t>名称及档案</w:t>
      </w:r>
      <w:r w:rsidR="00CD1C50">
        <w:rPr>
          <w:rFonts w:hint="eastAsia"/>
        </w:rPr>
        <w:t>、融资金额</w:t>
      </w:r>
      <w:r w:rsidR="00CD1C50">
        <w:rPr>
          <w:rFonts w:hint="eastAsia"/>
        </w:rPr>
        <w:t>/</w:t>
      </w:r>
      <w:r w:rsidR="00CD1C50">
        <w:rPr>
          <w:rFonts w:hint="eastAsia"/>
        </w:rPr>
        <w:t>供款金额、用途、</w:t>
      </w:r>
      <w:r w:rsidR="00895F93">
        <w:rPr>
          <w:rFonts w:hint="eastAsia"/>
        </w:rPr>
        <w:t>年利率、期限、行业、地区、还款来源、还款方式（等额本息、按</w:t>
      </w:r>
      <w:proofErr w:type="gramStart"/>
      <w:r w:rsidR="00895F93">
        <w:rPr>
          <w:rFonts w:hint="eastAsia"/>
        </w:rPr>
        <w:t>月分</w:t>
      </w:r>
      <w:proofErr w:type="gramEnd"/>
      <w:r w:rsidR="00895F93">
        <w:rPr>
          <w:rFonts w:hint="eastAsia"/>
        </w:rPr>
        <w:t>期、按季分期、到期全额</w:t>
      </w:r>
      <w:r w:rsidR="00CD1C50">
        <w:rPr>
          <w:rFonts w:hint="eastAsia"/>
        </w:rPr>
        <w:t>）</w:t>
      </w:r>
      <w:r w:rsidR="009141B6">
        <w:rPr>
          <w:rFonts w:hint="eastAsia"/>
        </w:rPr>
        <w:t>、投标进度（投标数、完成百分比、浏览量、剩余时间）</w:t>
      </w:r>
      <w:r>
        <w:rPr>
          <w:rFonts w:hint="eastAsia"/>
        </w:rPr>
        <w:t>。</w:t>
      </w:r>
    </w:p>
    <w:p w:rsidR="009141B6" w:rsidRDefault="00EA1309" w:rsidP="00EA1309">
      <w:pPr>
        <w:ind w:firstLine="420"/>
      </w:pPr>
      <w:r>
        <w:rPr>
          <w:rFonts w:hint="eastAsia"/>
        </w:rPr>
        <w:t>b)</w:t>
      </w:r>
      <w:r w:rsidR="009141B6">
        <w:rPr>
          <w:rFonts w:hint="eastAsia"/>
        </w:rPr>
        <w:t>详细信息：用户认证情况</w:t>
      </w:r>
      <w:r w:rsidR="00D93954">
        <w:rPr>
          <w:rFonts w:hint="eastAsia"/>
        </w:rPr>
        <w:t>、信用等级</w:t>
      </w:r>
      <w:r w:rsidR="009141B6">
        <w:rPr>
          <w:rFonts w:hint="eastAsia"/>
        </w:rPr>
        <w:t>、项目审核情况、借款详情、投标记录、用户历史统计。</w:t>
      </w:r>
    </w:p>
    <w:p w:rsidR="00EA1309" w:rsidDel="00EE0CC0" w:rsidRDefault="00EA1309" w:rsidP="00EA1309">
      <w:pPr>
        <w:ind w:firstLine="420"/>
        <w:rPr>
          <w:del w:id="356" w:author="air" w:date="2013-06-23T17:52:00Z"/>
        </w:rPr>
      </w:pPr>
      <w:del w:id="357" w:author="air" w:date="2013-06-23T17:52:00Z">
        <w:r w:rsidDel="00EE0CC0">
          <w:rPr>
            <w:rFonts w:hint="eastAsia"/>
          </w:rPr>
          <w:lastRenderedPageBreak/>
          <w:delText>c)</w:delText>
        </w:r>
        <w:r w:rsidDel="00EE0CC0">
          <w:rPr>
            <w:rFonts w:hint="eastAsia"/>
          </w:rPr>
          <w:delText>评论管理：每个</w:delText>
        </w:r>
        <w:r w:rsidR="009141B6" w:rsidDel="00EE0CC0">
          <w:rPr>
            <w:rFonts w:hint="eastAsia"/>
          </w:rPr>
          <w:delText>项目</w:delText>
        </w:r>
        <w:r w:rsidDel="00EE0CC0">
          <w:rPr>
            <w:rFonts w:hint="eastAsia"/>
          </w:rPr>
          <w:delText>下面都会有评论</w:delText>
        </w:r>
        <w:r w:rsidR="009141B6" w:rsidDel="00EE0CC0">
          <w:rPr>
            <w:rFonts w:hint="eastAsia"/>
          </w:rPr>
          <w:delText>留言（如投标理由等）</w:delText>
        </w:r>
        <w:r w:rsidDel="00EE0CC0">
          <w:rPr>
            <w:rFonts w:hint="eastAsia"/>
          </w:rPr>
          <w:delText>，管理员要监督</w:delText>
        </w:r>
        <w:r w:rsidR="009141B6" w:rsidDel="00EE0CC0">
          <w:rPr>
            <w:rFonts w:hint="eastAsia"/>
          </w:rPr>
          <w:delText>管理</w:delText>
        </w:r>
        <w:r w:rsidDel="00EE0CC0">
          <w:rPr>
            <w:rFonts w:hint="eastAsia"/>
          </w:rPr>
          <w:delText>。</w:delText>
        </w:r>
      </w:del>
    </w:p>
    <w:p w:rsidR="009141B6" w:rsidRDefault="00EA1309" w:rsidP="009141B6">
      <w:pPr>
        <w:ind w:firstLine="420"/>
      </w:pPr>
      <w:r>
        <w:rPr>
          <w:rFonts w:hint="eastAsia"/>
        </w:rPr>
        <w:t>d)</w:t>
      </w:r>
      <w:r w:rsidR="009141B6">
        <w:rPr>
          <w:rFonts w:hint="eastAsia"/>
        </w:rPr>
        <w:t>项目</w:t>
      </w:r>
      <w:r>
        <w:rPr>
          <w:rFonts w:hint="eastAsia"/>
        </w:rPr>
        <w:t>搜索</w:t>
      </w:r>
      <w:r w:rsidR="009141B6">
        <w:rPr>
          <w:rFonts w:hint="eastAsia"/>
        </w:rPr>
        <w:t>和推荐管理：</w:t>
      </w:r>
      <w:r w:rsidR="00973383">
        <w:rPr>
          <w:rFonts w:hint="eastAsia"/>
        </w:rPr>
        <w:t>根据项目信息各字段进行排序搜索</w:t>
      </w:r>
      <w:r w:rsidR="009141B6">
        <w:rPr>
          <w:rFonts w:hint="eastAsia"/>
        </w:rPr>
        <w:t>。</w:t>
      </w:r>
      <w:r w:rsidR="00973383">
        <w:rPr>
          <w:rFonts w:hint="eastAsia"/>
        </w:rPr>
        <w:t>根据用户投资偏好进行项目推荐。</w:t>
      </w:r>
    </w:p>
    <w:p w:rsidR="00CC248D" w:rsidRDefault="00640ACE" w:rsidP="00EA1309">
      <w:pPr>
        <w:pStyle w:val="3"/>
        <w:ind w:left="630" w:right="210"/>
      </w:pPr>
      <w:bookmarkStart w:id="358" w:name="_Toc359773872"/>
      <w:r>
        <w:rPr>
          <w:rFonts w:hint="eastAsia"/>
        </w:rPr>
        <w:t>项目审核要求</w:t>
      </w:r>
      <w:bookmarkEnd w:id="358"/>
    </w:p>
    <w:p w:rsidR="00CC248D" w:rsidRDefault="00925220" w:rsidP="001A65EE">
      <w:pPr>
        <w:pStyle w:val="4"/>
        <w:ind w:left="840" w:firstLine="560"/>
      </w:pPr>
      <w:r>
        <w:rPr>
          <w:rFonts w:hint="eastAsia"/>
        </w:rPr>
        <w:t>个人借款要求</w:t>
      </w:r>
    </w:p>
    <w:p w:rsidR="00142E87" w:rsidRDefault="00925220" w:rsidP="0092522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2E87">
        <w:rPr>
          <w:rFonts w:hint="eastAsia"/>
        </w:rPr>
        <w:t>写明</w:t>
      </w:r>
      <w:r w:rsidR="00142E87" w:rsidRPr="00142E87">
        <w:rPr>
          <w:rFonts w:hint="eastAsia"/>
        </w:rPr>
        <w:t>借款的用途</w:t>
      </w:r>
      <w:r w:rsidR="00142E87">
        <w:rPr>
          <w:rFonts w:hint="eastAsia"/>
        </w:rPr>
        <w:t>、</w:t>
      </w:r>
      <w:r w:rsidR="00142E87" w:rsidRPr="00142E87">
        <w:rPr>
          <w:rFonts w:hint="eastAsia"/>
        </w:rPr>
        <w:t>借款金额</w:t>
      </w:r>
      <w:r w:rsidR="00142E87">
        <w:rPr>
          <w:rFonts w:hint="eastAsia"/>
        </w:rPr>
        <w:t>、</w:t>
      </w:r>
      <w:r w:rsidR="00142E87" w:rsidRPr="00142E87">
        <w:rPr>
          <w:rFonts w:hint="eastAsia"/>
        </w:rPr>
        <w:t>年利率</w:t>
      </w:r>
      <w:r w:rsidR="00142E87">
        <w:rPr>
          <w:rFonts w:hint="eastAsia"/>
        </w:rPr>
        <w:t>、还款方式</w:t>
      </w:r>
      <w:r w:rsidR="00142E87" w:rsidRPr="00142E87">
        <w:rPr>
          <w:rFonts w:hint="eastAsia"/>
        </w:rPr>
        <w:t>等信息；提供还款来源的相关证明</w:t>
      </w:r>
      <w:r w:rsidR="00142E87">
        <w:rPr>
          <w:rFonts w:hint="eastAsia"/>
        </w:rPr>
        <w:t>；签写</w:t>
      </w:r>
      <w:r w:rsidR="00142E87" w:rsidRPr="00925220">
        <w:rPr>
          <w:rFonts w:hint="eastAsia"/>
        </w:rPr>
        <w:t>借款承诺书</w:t>
      </w:r>
      <w:r w:rsidR="00C13273">
        <w:rPr>
          <w:rFonts w:hint="eastAsia"/>
        </w:rPr>
        <w:t>（</w:t>
      </w:r>
      <w:r w:rsidR="00C13273" w:rsidRPr="00C13273">
        <w:t>http://static.ppdai.com/%E5%80%9F%E6%AC%BE%E5%8D%8F%E8%AE%AE%E7%A4%BA%E4%BE%8B.pdf</w:t>
      </w:r>
      <w:r w:rsidR="00C13273">
        <w:rPr>
          <w:rFonts w:hint="eastAsia"/>
        </w:rPr>
        <w:t>）</w:t>
      </w:r>
      <w:r w:rsidR="00142E87" w:rsidRPr="00925220">
        <w:rPr>
          <w:rFonts w:hint="eastAsia"/>
        </w:rPr>
        <w:t>；</w:t>
      </w:r>
      <w:r w:rsidR="0069626C">
        <w:rPr>
          <w:rFonts w:hint="eastAsia"/>
        </w:rPr>
        <w:t>提供第二和第三联系人（关系和手机）</w:t>
      </w:r>
    </w:p>
    <w:p w:rsidR="00142E87" w:rsidRDefault="00142E87" w:rsidP="00925220">
      <w:pPr>
        <w:ind w:firstLineChars="0" w:firstLine="0"/>
      </w:pPr>
    </w:p>
    <w:p w:rsidR="00925220" w:rsidRDefault="00142E87" w:rsidP="00925220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25220" w:rsidRPr="00925220">
        <w:rPr>
          <w:rFonts w:hint="eastAsia"/>
        </w:rPr>
        <w:t>扫描（或拍照）以图片形式上传</w:t>
      </w:r>
      <w:r w:rsidR="00925220">
        <w:rPr>
          <w:rFonts w:hint="eastAsia"/>
        </w:rPr>
        <w:t>：</w:t>
      </w:r>
    </w:p>
    <w:p w:rsidR="00E259EB" w:rsidRDefault="00925220" w:rsidP="00925220">
      <w:pPr>
        <w:ind w:firstLineChars="0" w:firstLine="0"/>
      </w:pPr>
      <w:r w:rsidRPr="00925220">
        <w:rPr>
          <w:rFonts w:hint="eastAsia"/>
          <w:b/>
        </w:rPr>
        <w:t>身份证：</w:t>
      </w:r>
      <w:r w:rsidRPr="00925220">
        <w:rPr>
          <w:rFonts w:hint="eastAsia"/>
        </w:rPr>
        <w:t>要求提供借款者本人二代身份证，原件扫描上传</w:t>
      </w:r>
    </w:p>
    <w:p w:rsidR="00925220" w:rsidRDefault="0069626C" w:rsidP="00925220">
      <w:pPr>
        <w:ind w:firstLineChars="0" w:firstLine="0"/>
      </w:pPr>
      <w:r>
        <w:rPr>
          <w:rFonts w:hint="eastAsia"/>
          <w:b/>
        </w:rPr>
        <w:t>第二</w:t>
      </w:r>
      <w:r w:rsidR="00E259EB" w:rsidRPr="00E259EB">
        <w:rPr>
          <w:rFonts w:hint="eastAsia"/>
          <w:b/>
        </w:rPr>
        <w:t>联系人身份证：</w:t>
      </w:r>
      <w:r w:rsidR="00E259EB">
        <w:rPr>
          <w:rFonts w:hint="eastAsia"/>
        </w:rPr>
        <w:t>要求提供</w:t>
      </w:r>
      <w:r>
        <w:rPr>
          <w:rFonts w:hint="eastAsia"/>
        </w:rPr>
        <w:t>第二</w:t>
      </w:r>
      <w:r w:rsidR="00E259EB">
        <w:rPr>
          <w:rFonts w:hint="eastAsia"/>
        </w:rPr>
        <w:t>联系人二代身份证，原件扫描上传；以及联系电话</w:t>
      </w:r>
      <w:r w:rsidR="00925220" w:rsidRPr="00925220">
        <w:rPr>
          <w:rFonts w:hint="eastAsia"/>
        </w:rPr>
        <w:br/>
      </w:r>
      <w:r w:rsidR="00925220" w:rsidRPr="00925220">
        <w:rPr>
          <w:rFonts w:hint="eastAsia"/>
          <w:b/>
        </w:rPr>
        <w:t>户口证明：</w:t>
      </w:r>
      <w:r w:rsidR="00925220" w:rsidRPr="00925220">
        <w:rPr>
          <w:rFonts w:hint="eastAsia"/>
        </w:rPr>
        <w:t>要求提供户主页、本人页、家人页，原件扫描上传</w:t>
      </w:r>
      <w:r w:rsidR="00925220" w:rsidRPr="00925220">
        <w:rPr>
          <w:rFonts w:hint="eastAsia"/>
        </w:rPr>
        <w:br/>
      </w:r>
      <w:r w:rsidR="00925220" w:rsidRPr="00925220">
        <w:rPr>
          <w:rFonts w:hint="eastAsia"/>
          <w:b/>
        </w:rPr>
        <w:t>工作证明：</w:t>
      </w:r>
      <w:r w:rsidR="00925220" w:rsidRPr="00925220">
        <w:rPr>
          <w:rFonts w:hint="eastAsia"/>
        </w:rPr>
        <w:t>真实在职工作单位劳动合同证明或是工作收入证明</w:t>
      </w:r>
      <w:r w:rsidR="00A90F32">
        <w:rPr>
          <w:rFonts w:hint="eastAsia"/>
        </w:rPr>
        <w:t>，</w:t>
      </w:r>
      <w:r w:rsidR="00925220" w:rsidRPr="00925220">
        <w:rPr>
          <w:rFonts w:hint="eastAsia"/>
        </w:rPr>
        <w:t>提供电话、地址验证</w:t>
      </w:r>
      <w:r w:rsidR="00925220" w:rsidRPr="00925220">
        <w:rPr>
          <w:rFonts w:hint="eastAsia"/>
        </w:rPr>
        <w:br/>
        <w:t> </w:t>
      </w:r>
      <w:r w:rsidR="00925220" w:rsidRPr="00925220">
        <w:rPr>
          <w:rFonts w:hint="eastAsia"/>
          <w:b/>
        </w:rPr>
        <w:t>银行流水：</w:t>
      </w:r>
      <w:commentRangeStart w:id="359"/>
      <w:r w:rsidR="00925220" w:rsidRPr="00925220">
        <w:rPr>
          <w:rFonts w:hint="eastAsia"/>
        </w:rPr>
        <w:t>最近三个月银行卡流水</w:t>
      </w:r>
      <w:commentRangeEnd w:id="359"/>
      <w:r w:rsidR="00A62426">
        <w:rPr>
          <w:rStyle w:val="ac"/>
        </w:rPr>
        <w:commentReference w:id="359"/>
      </w:r>
      <w:r w:rsidR="00925220" w:rsidRPr="00925220">
        <w:rPr>
          <w:rFonts w:hint="eastAsia"/>
        </w:rPr>
        <w:br/>
        <w:t> </w:t>
      </w:r>
      <w:r w:rsidR="00925220" w:rsidRPr="00925220">
        <w:rPr>
          <w:rFonts w:hint="eastAsia"/>
          <w:b/>
        </w:rPr>
        <w:t>电话清单：</w:t>
      </w:r>
      <w:r w:rsidR="00925220" w:rsidRPr="00925220">
        <w:rPr>
          <w:rFonts w:hint="eastAsia"/>
        </w:rPr>
        <w:t>手机通话记录</w:t>
      </w:r>
      <w:proofErr w:type="gramStart"/>
      <w:r w:rsidR="00925220" w:rsidRPr="00925220">
        <w:rPr>
          <w:rFonts w:hint="eastAsia"/>
        </w:rPr>
        <w:t>或是固话记录</w:t>
      </w:r>
      <w:proofErr w:type="gramEnd"/>
      <w:r w:rsidR="00925220" w:rsidRPr="00925220">
        <w:rPr>
          <w:rFonts w:hint="eastAsia"/>
        </w:rPr>
        <w:t>，近</w:t>
      </w:r>
      <w:r w:rsidR="00925220" w:rsidRPr="00925220">
        <w:rPr>
          <w:rFonts w:hint="eastAsia"/>
        </w:rPr>
        <w:t>3</w:t>
      </w:r>
      <w:r w:rsidR="00925220" w:rsidRPr="00925220">
        <w:rPr>
          <w:rFonts w:hint="eastAsia"/>
        </w:rPr>
        <w:t>个月的，每月</w:t>
      </w:r>
      <w:proofErr w:type="gramStart"/>
      <w:r w:rsidR="00925220" w:rsidRPr="00925220">
        <w:rPr>
          <w:rFonts w:hint="eastAsia"/>
        </w:rPr>
        <w:t>任意上</w:t>
      </w:r>
      <w:proofErr w:type="gramEnd"/>
      <w:r w:rsidR="00925220" w:rsidRPr="00925220">
        <w:rPr>
          <w:rFonts w:hint="eastAsia"/>
        </w:rPr>
        <w:t>传两页</w:t>
      </w:r>
      <w:r w:rsidR="00925220" w:rsidRPr="00925220">
        <w:rPr>
          <w:rFonts w:hint="eastAsia"/>
        </w:rPr>
        <w:br/>
        <w:t> </w:t>
      </w:r>
      <w:r w:rsidR="00925220" w:rsidRPr="00925220">
        <w:rPr>
          <w:rFonts w:hint="eastAsia"/>
          <w:b/>
        </w:rPr>
        <w:t>住址证明：</w:t>
      </w:r>
      <w:r w:rsidR="00925220" w:rsidRPr="00925220">
        <w:rPr>
          <w:rFonts w:hint="eastAsia"/>
        </w:rPr>
        <w:t>提供房产证</w:t>
      </w:r>
      <w:r w:rsidR="00053113">
        <w:rPr>
          <w:rFonts w:hint="eastAsia"/>
        </w:rPr>
        <w:t>、居住证</w:t>
      </w:r>
      <w:r w:rsidR="00925220" w:rsidRPr="00925220">
        <w:rPr>
          <w:rFonts w:hint="eastAsia"/>
        </w:rPr>
        <w:t>或者租赁合同验证</w:t>
      </w:r>
      <w:r w:rsidR="00925220" w:rsidRPr="00925220">
        <w:rPr>
          <w:rFonts w:hint="eastAsia"/>
        </w:rPr>
        <w:br/>
      </w:r>
    </w:p>
    <w:p w:rsidR="00925220" w:rsidRDefault="00925220" w:rsidP="00925220">
      <w:pPr>
        <w:ind w:firstLineChars="0" w:firstLine="0"/>
      </w:pPr>
      <w:r w:rsidRPr="00925220">
        <w:rPr>
          <w:rFonts w:hint="eastAsia"/>
        </w:rPr>
        <w:t>  </w:t>
      </w:r>
      <w:r>
        <w:rPr>
          <w:rFonts w:hint="eastAsia"/>
        </w:rPr>
        <w:t>（</w:t>
      </w:r>
      <w:r w:rsidR="00142E87">
        <w:rPr>
          <w:rFonts w:hint="eastAsia"/>
        </w:rPr>
        <w:t>3</w:t>
      </w:r>
      <w:r>
        <w:rPr>
          <w:rFonts w:hint="eastAsia"/>
        </w:rPr>
        <w:t>）帮助提高审核通过率的附加资料：</w:t>
      </w:r>
    </w:p>
    <w:p w:rsidR="00AB2229" w:rsidRDefault="00AB2229" w:rsidP="00AB2229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担保或抵押</w:t>
      </w:r>
    </w:p>
    <w:p w:rsidR="00925220" w:rsidRDefault="00053113" w:rsidP="00AB2229">
      <w:pPr>
        <w:pStyle w:val="a7"/>
        <w:numPr>
          <w:ilvl w:val="0"/>
          <w:numId w:val="27"/>
        </w:numPr>
        <w:ind w:firstLineChars="0"/>
      </w:pPr>
      <w:r w:rsidRPr="00925220">
        <w:rPr>
          <w:rFonts w:hint="eastAsia"/>
        </w:rPr>
        <w:t>信用卡对账单；社保；生活照；</w:t>
      </w:r>
      <w:r w:rsidR="00925220" w:rsidRPr="00925220">
        <w:rPr>
          <w:rFonts w:hint="eastAsia"/>
        </w:rPr>
        <w:t>家属身份证正面；家属身份证背面；结婚证；</w:t>
      </w:r>
      <w:proofErr w:type="gramStart"/>
      <w:r w:rsidR="00925220" w:rsidRPr="00925220">
        <w:rPr>
          <w:rFonts w:hint="eastAsia"/>
        </w:rPr>
        <w:t>淘宝流水</w:t>
      </w:r>
      <w:proofErr w:type="gramEnd"/>
      <w:r w:rsidR="00925220" w:rsidRPr="00925220">
        <w:rPr>
          <w:rFonts w:hint="eastAsia"/>
        </w:rPr>
        <w:t>；正规销售送货单；行驶证；驾驶证；摩托车驾驶证；摩托车行驶证；正规毕业证；按揭</w:t>
      </w:r>
      <w:r w:rsidR="00925220" w:rsidRPr="00925220">
        <w:rPr>
          <w:rFonts w:hint="eastAsia"/>
        </w:rPr>
        <w:lastRenderedPageBreak/>
        <w:t>合同；港澳通行证</w:t>
      </w:r>
      <w:r w:rsidR="00925220" w:rsidRPr="00925220">
        <w:rPr>
          <w:rFonts w:hint="eastAsia"/>
        </w:rPr>
        <w:t>/</w:t>
      </w:r>
      <w:r w:rsidR="00925220" w:rsidRPr="00925220">
        <w:rPr>
          <w:rFonts w:hint="eastAsia"/>
        </w:rPr>
        <w:t>护照（近期</w:t>
      </w:r>
      <w:r w:rsidR="00925220" w:rsidRPr="00925220">
        <w:rPr>
          <w:rFonts w:hint="eastAsia"/>
        </w:rPr>
        <w:t>3</w:t>
      </w:r>
      <w:r w:rsidR="002421CF">
        <w:rPr>
          <w:rFonts w:hint="eastAsia"/>
        </w:rPr>
        <w:t>个月有签注）。</w:t>
      </w:r>
    </w:p>
    <w:p w:rsidR="00925220" w:rsidRDefault="009E1ECA" w:rsidP="009E1ECA">
      <w:pPr>
        <w:pStyle w:val="4"/>
        <w:ind w:left="840" w:firstLine="560"/>
      </w:pPr>
      <w:r>
        <w:rPr>
          <w:rFonts w:hint="eastAsia"/>
        </w:rPr>
        <w:t>企业借款要求</w:t>
      </w:r>
    </w:p>
    <w:p w:rsidR="00A90F32" w:rsidRDefault="00A90F32" w:rsidP="00AB222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写明</w:t>
      </w:r>
      <w:r w:rsidRPr="00142E87">
        <w:rPr>
          <w:rFonts w:hint="eastAsia"/>
        </w:rPr>
        <w:t>借款的用途</w:t>
      </w:r>
      <w:r>
        <w:rPr>
          <w:rFonts w:hint="eastAsia"/>
        </w:rPr>
        <w:t>、</w:t>
      </w:r>
      <w:r w:rsidRPr="00142E87">
        <w:rPr>
          <w:rFonts w:hint="eastAsia"/>
        </w:rPr>
        <w:t>借款金额</w:t>
      </w:r>
      <w:r>
        <w:rPr>
          <w:rFonts w:hint="eastAsia"/>
        </w:rPr>
        <w:t>、</w:t>
      </w:r>
      <w:r w:rsidRPr="00142E87">
        <w:rPr>
          <w:rFonts w:hint="eastAsia"/>
        </w:rPr>
        <w:t>年利率</w:t>
      </w:r>
      <w:r>
        <w:rPr>
          <w:rFonts w:hint="eastAsia"/>
        </w:rPr>
        <w:t>、还款方式</w:t>
      </w:r>
      <w:r w:rsidRPr="00142E87">
        <w:rPr>
          <w:rFonts w:hint="eastAsia"/>
        </w:rPr>
        <w:t>等信息；提供还款来源的相关证明</w:t>
      </w:r>
      <w:r>
        <w:rPr>
          <w:rFonts w:hint="eastAsia"/>
        </w:rPr>
        <w:t>；签写</w:t>
      </w:r>
      <w:ins w:id="360" w:author="air" w:date="2013-06-23T17:52:00Z">
        <w:r w:rsidR="0064601C">
          <w:rPr>
            <w:rFonts w:hint="eastAsia"/>
          </w:rPr>
          <w:t>借款合同和</w:t>
        </w:r>
      </w:ins>
      <w:r w:rsidRPr="00925220">
        <w:rPr>
          <w:rFonts w:hint="eastAsia"/>
        </w:rPr>
        <w:t>借款承诺书</w:t>
      </w:r>
      <w:r w:rsidR="00AA15B9">
        <w:rPr>
          <w:rFonts w:hint="eastAsia"/>
        </w:rPr>
        <w:t>（公司盖章）</w:t>
      </w:r>
      <w:r w:rsidRPr="00925220">
        <w:rPr>
          <w:rFonts w:hint="eastAsia"/>
        </w:rPr>
        <w:t>；</w:t>
      </w:r>
      <w:r w:rsidR="0069626C">
        <w:rPr>
          <w:rFonts w:hint="eastAsia"/>
        </w:rPr>
        <w:t>提供第二和第三联系人（关系和手机）</w:t>
      </w:r>
    </w:p>
    <w:p w:rsidR="00A90F32" w:rsidRDefault="00A90F32" w:rsidP="00A90F32">
      <w:pPr>
        <w:ind w:firstLineChars="0" w:firstLine="0"/>
      </w:pPr>
    </w:p>
    <w:p w:rsidR="00A90F32" w:rsidRDefault="00A90F32" w:rsidP="00A90F3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25220">
        <w:rPr>
          <w:rFonts w:hint="eastAsia"/>
        </w:rPr>
        <w:t>扫描（或拍照）以图片形式上传</w:t>
      </w:r>
      <w:r>
        <w:rPr>
          <w:rFonts w:hint="eastAsia"/>
        </w:rPr>
        <w:t>：</w:t>
      </w:r>
    </w:p>
    <w:p w:rsidR="00713141" w:rsidRDefault="00A90F32" w:rsidP="00A90F32">
      <w:pPr>
        <w:ind w:firstLineChars="0" w:firstLine="0"/>
      </w:pPr>
      <w:r w:rsidRPr="00925220">
        <w:rPr>
          <w:rFonts w:hint="eastAsia"/>
          <w:b/>
        </w:rPr>
        <w:t>身份证：</w:t>
      </w:r>
      <w:r w:rsidRPr="00925220">
        <w:rPr>
          <w:rFonts w:hint="eastAsia"/>
        </w:rPr>
        <w:t>要求提供借款者本人二代身份证，原件扫描上传</w:t>
      </w:r>
      <w:r w:rsidRPr="00925220">
        <w:rPr>
          <w:rFonts w:hint="eastAsia"/>
        </w:rPr>
        <w:br/>
      </w:r>
      <w:r w:rsidR="0069626C">
        <w:rPr>
          <w:rFonts w:hint="eastAsia"/>
          <w:b/>
        </w:rPr>
        <w:t>第二</w:t>
      </w:r>
      <w:r w:rsidR="00711EBD" w:rsidRPr="00E259EB">
        <w:rPr>
          <w:rFonts w:hint="eastAsia"/>
          <w:b/>
        </w:rPr>
        <w:t>联系人身份证：</w:t>
      </w:r>
      <w:r w:rsidR="00711EBD">
        <w:rPr>
          <w:rFonts w:hint="eastAsia"/>
        </w:rPr>
        <w:t>要求提供</w:t>
      </w:r>
      <w:r w:rsidR="0069626C">
        <w:rPr>
          <w:rFonts w:hint="eastAsia"/>
        </w:rPr>
        <w:t>第二</w:t>
      </w:r>
      <w:r w:rsidR="00711EBD">
        <w:rPr>
          <w:rFonts w:hint="eastAsia"/>
        </w:rPr>
        <w:t>联系人二代身份证，原件扫描上传；以及联系电话</w:t>
      </w:r>
      <w:r w:rsidR="00711EBD" w:rsidRPr="00925220">
        <w:rPr>
          <w:rFonts w:hint="eastAsia"/>
        </w:rPr>
        <w:br/>
      </w:r>
      <w:r w:rsidRPr="00925220">
        <w:rPr>
          <w:rFonts w:hint="eastAsia"/>
          <w:b/>
        </w:rPr>
        <w:t>户口证明：</w:t>
      </w:r>
      <w:r w:rsidRPr="00925220">
        <w:rPr>
          <w:rFonts w:hint="eastAsia"/>
        </w:rPr>
        <w:t>要求提供户主页、本人页、家人页，原件扫描上传</w:t>
      </w:r>
    </w:p>
    <w:p w:rsidR="00AD14A6" w:rsidRDefault="00B86194" w:rsidP="00A90F32">
      <w:pPr>
        <w:ind w:firstLineChars="0" w:firstLine="0"/>
      </w:pPr>
      <w:r>
        <w:rPr>
          <w:rFonts w:hint="eastAsia"/>
          <w:b/>
        </w:rPr>
        <w:t>企业</w:t>
      </w:r>
      <w:r w:rsidR="00A90F32" w:rsidRPr="00925220">
        <w:rPr>
          <w:rFonts w:hint="eastAsia"/>
          <w:b/>
        </w:rPr>
        <w:t>证明：</w:t>
      </w:r>
      <w:r>
        <w:rPr>
          <w:rFonts w:hint="eastAsia"/>
        </w:rPr>
        <w:t>企业</w:t>
      </w:r>
      <w:r w:rsidR="00A90F32" w:rsidRPr="00925220">
        <w:rPr>
          <w:rFonts w:hint="eastAsia"/>
        </w:rPr>
        <w:t>的营业执照，</w:t>
      </w:r>
      <w:r w:rsidR="00AD14A6" w:rsidRPr="00925220">
        <w:rPr>
          <w:rFonts w:hint="eastAsia"/>
        </w:rPr>
        <w:t>组织代码</w:t>
      </w:r>
      <w:r w:rsidR="00AD14A6">
        <w:rPr>
          <w:rFonts w:hint="eastAsia"/>
        </w:rPr>
        <w:t>，</w:t>
      </w:r>
      <w:r w:rsidR="00AD14A6" w:rsidRPr="00925220">
        <w:rPr>
          <w:rFonts w:hint="eastAsia"/>
        </w:rPr>
        <w:t>个人工商执照；</w:t>
      </w:r>
      <w:r w:rsidR="00A90F32" w:rsidRPr="00925220">
        <w:rPr>
          <w:rFonts w:hint="eastAsia"/>
        </w:rPr>
        <w:t>提供电话、地址验证</w:t>
      </w:r>
      <w:r w:rsidR="00A90F32" w:rsidRPr="00925220">
        <w:rPr>
          <w:rFonts w:hint="eastAsia"/>
        </w:rPr>
        <w:br/>
      </w:r>
      <w:r w:rsidR="00A90F32" w:rsidRPr="00925220">
        <w:rPr>
          <w:rFonts w:hint="eastAsia"/>
          <w:b/>
        </w:rPr>
        <w:t>银行流水：</w:t>
      </w:r>
      <w:r w:rsidR="00A90F32" w:rsidRPr="00925220">
        <w:rPr>
          <w:rFonts w:hint="eastAsia"/>
        </w:rPr>
        <w:t>最近</w:t>
      </w:r>
      <w:r>
        <w:rPr>
          <w:rFonts w:hint="eastAsia"/>
        </w:rPr>
        <w:t>六</w:t>
      </w:r>
      <w:r w:rsidR="00A90F32" w:rsidRPr="00925220">
        <w:rPr>
          <w:rFonts w:hint="eastAsia"/>
        </w:rPr>
        <w:t>个月</w:t>
      </w:r>
      <w:r>
        <w:rPr>
          <w:rFonts w:hint="eastAsia"/>
        </w:rPr>
        <w:t>企业</w:t>
      </w:r>
      <w:r w:rsidR="00A90F32" w:rsidRPr="00925220">
        <w:rPr>
          <w:rFonts w:hint="eastAsia"/>
        </w:rPr>
        <w:t>银行流水</w:t>
      </w:r>
    </w:p>
    <w:p w:rsidR="00A90F32" w:rsidRDefault="00AD14A6" w:rsidP="00A90F32">
      <w:pPr>
        <w:ind w:firstLineChars="0" w:firstLine="0"/>
      </w:pPr>
      <w:r w:rsidRPr="00AD14A6">
        <w:rPr>
          <w:rFonts w:hint="eastAsia"/>
          <w:b/>
        </w:rPr>
        <w:t>税务证明：</w:t>
      </w:r>
      <w:r w:rsidR="00B86194" w:rsidRPr="00B86194">
        <w:rPr>
          <w:rFonts w:hint="eastAsia"/>
        </w:rPr>
        <w:t>最近三个月</w:t>
      </w:r>
      <w:r w:rsidR="00B86194">
        <w:rPr>
          <w:rFonts w:hint="eastAsia"/>
        </w:rPr>
        <w:t>缴税单；</w:t>
      </w:r>
      <w:r w:rsidRPr="00925220">
        <w:rPr>
          <w:rFonts w:hint="eastAsia"/>
        </w:rPr>
        <w:t>地税副本；国税副本；</w:t>
      </w:r>
      <w:r w:rsidR="00A90F32" w:rsidRPr="00925220">
        <w:rPr>
          <w:rFonts w:hint="eastAsia"/>
        </w:rPr>
        <w:br/>
        <w:t> </w:t>
      </w:r>
      <w:r w:rsidR="00A90F32" w:rsidRPr="00925220">
        <w:rPr>
          <w:rFonts w:hint="eastAsia"/>
          <w:b/>
        </w:rPr>
        <w:t>电话清单：</w:t>
      </w:r>
      <w:r w:rsidR="00A90F32" w:rsidRPr="00925220">
        <w:rPr>
          <w:rFonts w:hint="eastAsia"/>
        </w:rPr>
        <w:t>手机通话记录</w:t>
      </w:r>
      <w:proofErr w:type="gramStart"/>
      <w:r w:rsidR="00A90F32" w:rsidRPr="00925220">
        <w:rPr>
          <w:rFonts w:hint="eastAsia"/>
        </w:rPr>
        <w:t>或是固话记录</w:t>
      </w:r>
      <w:proofErr w:type="gramEnd"/>
      <w:r w:rsidR="00A90F32" w:rsidRPr="00925220">
        <w:rPr>
          <w:rFonts w:hint="eastAsia"/>
        </w:rPr>
        <w:t>，近</w:t>
      </w:r>
      <w:r w:rsidR="00A90F32" w:rsidRPr="00925220">
        <w:rPr>
          <w:rFonts w:hint="eastAsia"/>
        </w:rPr>
        <w:t>3</w:t>
      </w:r>
      <w:r w:rsidR="00A90F32" w:rsidRPr="00925220">
        <w:rPr>
          <w:rFonts w:hint="eastAsia"/>
        </w:rPr>
        <w:t>个月的，每月</w:t>
      </w:r>
      <w:proofErr w:type="gramStart"/>
      <w:r w:rsidR="00A90F32" w:rsidRPr="00925220">
        <w:rPr>
          <w:rFonts w:hint="eastAsia"/>
        </w:rPr>
        <w:t>任意上</w:t>
      </w:r>
      <w:proofErr w:type="gramEnd"/>
      <w:r w:rsidR="00A90F32" w:rsidRPr="00925220">
        <w:rPr>
          <w:rFonts w:hint="eastAsia"/>
        </w:rPr>
        <w:t>传两页</w:t>
      </w:r>
      <w:r w:rsidR="00A90F32" w:rsidRPr="00925220">
        <w:rPr>
          <w:rFonts w:hint="eastAsia"/>
        </w:rPr>
        <w:br/>
        <w:t> </w:t>
      </w:r>
      <w:r w:rsidR="00A90F32" w:rsidRPr="00925220">
        <w:rPr>
          <w:rFonts w:hint="eastAsia"/>
          <w:b/>
        </w:rPr>
        <w:t>住址证明：</w:t>
      </w:r>
      <w:r w:rsidR="00A90F32" w:rsidRPr="00925220">
        <w:rPr>
          <w:rFonts w:hint="eastAsia"/>
        </w:rPr>
        <w:t>提供房产证或者租赁合同验证</w:t>
      </w:r>
      <w:r w:rsidR="00A90F32" w:rsidRPr="00925220">
        <w:rPr>
          <w:rFonts w:hint="eastAsia"/>
        </w:rPr>
        <w:br/>
      </w:r>
    </w:p>
    <w:p w:rsidR="00A90F32" w:rsidRDefault="00A90F32" w:rsidP="00A90F32">
      <w:pPr>
        <w:ind w:firstLineChars="0" w:firstLine="0"/>
      </w:pPr>
      <w:r>
        <w:rPr>
          <w:rFonts w:hint="eastAsia"/>
        </w:rPr>
        <w:t>（</w:t>
      </w:r>
      <w:r w:rsidR="00AD14A6">
        <w:rPr>
          <w:rFonts w:hint="eastAsia"/>
        </w:rPr>
        <w:t>3</w:t>
      </w:r>
      <w:r>
        <w:rPr>
          <w:rFonts w:hint="eastAsia"/>
        </w:rPr>
        <w:t>）帮助提高审核通过率的附加资料：</w:t>
      </w:r>
    </w:p>
    <w:p w:rsidR="00AB2229" w:rsidRDefault="00AB2229" w:rsidP="00AB222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担保或抵押</w:t>
      </w:r>
    </w:p>
    <w:p w:rsidR="00A90F32" w:rsidRDefault="005822C1" w:rsidP="00AB222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央行征信记录；</w:t>
      </w:r>
      <w:r w:rsidR="00AD14A6">
        <w:rPr>
          <w:rFonts w:hint="eastAsia"/>
        </w:rPr>
        <w:t>公司</w:t>
      </w:r>
      <w:r w:rsidR="00AD14A6" w:rsidRPr="00925220">
        <w:rPr>
          <w:rFonts w:hint="eastAsia"/>
        </w:rPr>
        <w:t>信用报告；</w:t>
      </w:r>
      <w:proofErr w:type="gramStart"/>
      <w:r w:rsidR="00A90F32" w:rsidRPr="00925220">
        <w:rPr>
          <w:rFonts w:hint="eastAsia"/>
        </w:rPr>
        <w:t>淘宝流水</w:t>
      </w:r>
      <w:proofErr w:type="gramEnd"/>
      <w:r w:rsidR="00A90F32" w:rsidRPr="00925220">
        <w:rPr>
          <w:rFonts w:hint="eastAsia"/>
        </w:rPr>
        <w:t>；正规销售送货单；行驶证；驾驶证；摩托车驾驶证；摩托车行驶证；正规毕业证；房产证；按揭合同；港澳通行证</w:t>
      </w:r>
      <w:r w:rsidR="00A90F32" w:rsidRPr="00925220">
        <w:rPr>
          <w:rFonts w:hint="eastAsia"/>
        </w:rPr>
        <w:t>/</w:t>
      </w:r>
      <w:r w:rsidR="00A90F32" w:rsidRPr="00925220">
        <w:rPr>
          <w:rFonts w:hint="eastAsia"/>
        </w:rPr>
        <w:t>护照（近期</w:t>
      </w:r>
      <w:r w:rsidR="00A90F32" w:rsidRPr="00925220">
        <w:rPr>
          <w:rFonts w:hint="eastAsia"/>
        </w:rPr>
        <w:t>3</w:t>
      </w:r>
      <w:r w:rsidR="00A90F32" w:rsidRPr="00925220">
        <w:rPr>
          <w:rFonts w:hint="eastAsia"/>
        </w:rPr>
        <w:t>个月有签注）；</w:t>
      </w:r>
      <w:r w:rsidR="00AD14A6" w:rsidRPr="00925220">
        <w:rPr>
          <w:rFonts w:hint="eastAsia"/>
        </w:rPr>
        <w:t>公司</w:t>
      </w:r>
      <w:r w:rsidR="00AD14A6">
        <w:rPr>
          <w:rFonts w:hint="eastAsia"/>
        </w:rPr>
        <w:t>办公场所</w:t>
      </w:r>
      <w:r w:rsidR="00A90F32" w:rsidRPr="00925220">
        <w:rPr>
          <w:rFonts w:hint="eastAsia"/>
        </w:rPr>
        <w:t>房屋租赁合同；</w:t>
      </w:r>
      <w:r w:rsidR="00B86194" w:rsidRPr="00B86194">
        <w:t>主要生产设备购置凭证</w:t>
      </w:r>
      <w:r w:rsidR="002421CF">
        <w:rPr>
          <w:rFonts w:hint="eastAsia"/>
        </w:rPr>
        <w:t>。</w:t>
      </w:r>
    </w:p>
    <w:p w:rsidR="001A65EE" w:rsidRDefault="001A65EE" w:rsidP="001A65EE">
      <w:pPr>
        <w:pStyle w:val="2"/>
        <w:ind w:left="987" w:right="210"/>
      </w:pPr>
      <w:bookmarkStart w:id="361" w:name="_Toc359773873"/>
      <w:r>
        <w:rPr>
          <w:rFonts w:hint="eastAsia"/>
        </w:rPr>
        <w:lastRenderedPageBreak/>
        <w:t>风险控制</w:t>
      </w:r>
      <w:bookmarkEnd w:id="361"/>
    </w:p>
    <w:p w:rsidR="00020A15" w:rsidRDefault="00C77A35" w:rsidP="00C77A35">
      <w:pPr>
        <w:pStyle w:val="3"/>
        <w:ind w:left="630" w:right="210"/>
      </w:pPr>
      <w:bookmarkStart w:id="362" w:name="_Toc359773874"/>
      <w:r>
        <w:rPr>
          <w:rFonts w:hint="eastAsia"/>
        </w:rPr>
        <w:t>审核要求与流程</w:t>
      </w:r>
      <w:bookmarkEnd w:id="362"/>
    </w:p>
    <w:p w:rsidR="00C77A35" w:rsidRDefault="009104D3" w:rsidP="009104D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实名认证</w:t>
      </w:r>
    </w:p>
    <w:p w:rsidR="00C927B6" w:rsidRDefault="00C927B6" w:rsidP="00C927B6">
      <w:pPr>
        <w:pStyle w:val="a7"/>
        <w:ind w:left="840" w:firstLineChars="0" w:firstLine="0"/>
        <w:rPr>
          <w:ins w:id="363" w:author="user" w:date="2013-06-24T15:26:00Z"/>
          <w:rFonts w:hint="eastAsia"/>
        </w:rPr>
      </w:pPr>
      <w:r>
        <w:rPr>
          <w:rFonts w:hint="eastAsia"/>
        </w:rPr>
        <w:t>网站通过</w:t>
      </w:r>
      <w:r>
        <w:rPr>
          <w:rFonts w:ascii="Simsun" w:hAnsi="Simsun"/>
          <w:color w:val="444444"/>
          <w:shd w:val="clear" w:color="auto" w:fill="FFFFFF"/>
        </w:rPr>
        <w:t>“</w:t>
      </w:r>
      <w:r>
        <w:rPr>
          <w:rFonts w:ascii="Simsun" w:hAnsi="Simsun"/>
          <w:color w:val="444444"/>
          <w:shd w:val="clear" w:color="auto" w:fill="FFFFFF"/>
        </w:rPr>
        <w:t>全国公民身份证号码查询服务中心</w:t>
      </w:r>
      <w:r>
        <w:rPr>
          <w:rFonts w:ascii="Simsun" w:hAnsi="Simsun"/>
          <w:color w:val="444444"/>
          <w:shd w:val="clear" w:color="auto" w:fill="FFFFFF"/>
        </w:rPr>
        <w:t>”</w:t>
      </w:r>
      <w:r>
        <w:rPr>
          <w:rFonts w:ascii="Simsun" w:hAnsi="Simsun"/>
          <w:color w:val="444444"/>
          <w:shd w:val="clear" w:color="auto" w:fill="FFFFFF"/>
        </w:rPr>
        <w:t>（</w:t>
      </w:r>
      <w:r>
        <w:rPr>
          <w:rFonts w:ascii="Simsun" w:hAnsi="Simsun"/>
          <w:color w:val="444444"/>
          <w:shd w:val="clear" w:color="auto" w:fill="FFFFFF"/>
        </w:rPr>
        <w:t>NCIIC</w:t>
      </w:r>
      <w:r>
        <w:rPr>
          <w:rFonts w:ascii="Simsun" w:hAnsi="Simsun"/>
          <w:color w:val="444444"/>
          <w:shd w:val="clear" w:color="auto" w:fill="FFFFFF"/>
        </w:rPr>
        <w:t>）</w:t>
      </w:r>
      <w:r>
        <w:rPr>
          <w:rFonts w:hint="eastAsia"/>
        </w:rPr>
        <w:t>为用户进行实名认证。</w:t>
      </w:r>
      <w:commentRangeStart w:id="364"/>
      <w:del w:id="365" w:author="air" w:date="2013-06-23T17:54:00Z">
        <w:r w:rsidDel="00E15702">
          <w:rPr>
            <w:rFonts w:hint="eastAsia"/>
          </w:rPr>
          <w:delText>初期</w:delText>
        </w:r>
      </w:del>
      <w:commentRangeEnd w:id="364"/>
      <w:r w:rsidR="00B7649D">
        <w:rPr>
          <w:rStyle w:val="ac"/>
        </w:rPr>
        <w:commentReference w:id="364"/>
      </w:r>
      <w:del w:id="366" w:author="air" w:date="2013-06-23T17:54:00Z">
        <w:r w:rsidDel="00E15702">
          <w:rPr>
            <w:rFonts w:hint="eastAsia"/>
          </w:rPr>
          <w:delText>费用可由网站支付作为推广手段，后期则由用户自行支付。</w:delText>
        </w:r>
        <w:r w:rsidR="007C022F" w:rsidDel="00E15702">
          <w:rPr>
            <w:rFonts w:hint="eastAsia"/>
          </w:rPr>
          <w:delText>（注：拍拍贷目前是充值</w:delText>
        </w:r>
        <w:r w:rsidR="007C022F" w:rsidDel="00E15702">
          <w:rPr>
            <w:rFonts w:hint="eastAsia"/>
          </w:rPr>
          <w:delText>0.01</w:delText>
        </w:r>
        <w:r w:rsidR="007C022F" w:rsidDel="00E15702">
          <w:rPr>
            <w:rFonts w:hint="eastAsia"/>
          </w:rPr>
          <w:delText>元即可免费认证；创投汇</w:delText>
        </w:r>
      </w:del>
      <w:r w:rsidR="007C022F">
        <w:rPr>
          <w:rFonts w:hint="eastAsia"/>
        </w:rPr>
        <w:t>收费</w:t>
      </w:r>
      <w:r w:rsidR="007C022F">
        <w:rPr>
          <w:rFonts w:hint="eastAsia"/>
        </w:rPr>
        <w:t>5</w:t>
      </w:r>
      <w:r w:rsidR="007C022F">
        <w:rPr>
          <w:rFonts w:hint="eastAsia"/>
        </w:rPr>
        <w:t>元</w:t>
      </w:r>
      <w:del w:id="367" w:author="air" w:date="2013-06-23T17:54:00Z">
        <w:r w:rsidR="007C022F" w:rsidDel="00E15702">
          <w:rPr>
            <w:rFonts w:hint="eastAsia"/>
          </w:rPr>
          <w:delText>）</w:delText>
        </w:r>
      </w:del>
      <w:ins w:id="368" w:author="air" w:date="2013-06-23T17:54:00Z">
        <w:r w:rsidR="00E15702">
          <w:rPr>
            <w:rFonts w:hint="eastAsia"/>
          </w:rPr>
          <w:t>。</w:t>
        </w:r>
      </w:ins>
    </w:p>
    <w:p w:rsidR="00B3687B" w:rsidRDefault="00B3687B" w:rsidP="00B3687B">
      <w:pPr>
        <w:shd w:val="clear" w:color="auto" w:fill="FFFFFF"/>
        <w:spacing w:after="200" w:line="420" w:lineRule="atLeast"/>
        <w:ind w:firstLine="420"/>
        <w:rPr>
          <w:ins w:id="369" w:author="user" w:date="2013-06-24T15:27:00Z"/>
          <w:rFonts w:hint="eastAsia"/>
        </w:rPr>
      </w:pPr>
      <w:ins w:id="370" w:author="user" w:date="2013-06-24T15:26:00Z">
        <w:r>
          <w:rPr>
            <w:rFonts w:hint="eastAsia"/>
          </w:rPr>
          <w:t>（</w:t>
        </w:r>
      </w:ins>
      <w:ins w:id="371" w:author="user" w:date="2013-06-24T15:27:00Z">
        <w:r>
          <w:rPr>
            <w:rFonts w:ascii="Simsun" w:hAnsi="Simsun"/>
            <w:color w:val="444444"/>
            <w:shd w:val="clear" w:color="auto" w:fill="FFFFFF"/>
          </w:rPr>
          <w:t>全国公民身份证号码查询服务中心</w:t>
        </w:r>
        <w:r>
          <w:rPr>
            <w:rFonts w:ascii="Simsun" w:hAnsi="Simsun" w:hint="eastAsia"/>
            <w:color w:val="444444"/>
            <w:shd w:val="clear" w:color="auto" w:fill="FFFFFF"/>
          </w:rPr>
          <w:t>认证方法：</w:t>
        </w:r>
        <w:r w:rsidRPr="00B3687B">
          <w:t>http://www.nciic.com.cn/framework/gongzuo/index.jsp</w:t>
        </w:r>
      </w:ins>
    </w:p>
    <w:p w:rsidR="00B3687B" w:rsidRPr="00B3687B" w:rsidRDefault="00B3687B" w:rsidP="00B3687B">
      <w:pPr>
        <w:shd w:val="clear" w:color="auto" w:fill="FFFFFF"/>
        <w:spacing w:after="200" w:line="420" w:lineRule="atLeast"/>
        <w:ind w:firstLine="422"/>
        <w:rPr>
          <w:ins w:id="372" w:author="user" w:date="2013-06-24T15:26:00Z"/>
          <w:rFonts w:ascii="宋体" w:eastAsia="宋体" w:hAnsi="宋体" w:cs="宋体"/>
          <w:color w:val="FF6600"/>
          <w:kern w:val="0"/>
        </w:rPr>
        <w:pPrChange w:id="373" w:author="user" w:date="2013-06-24T15:27:00Z">
          <w:pPr>
            <w:shd w:val="clear" w:color="auto" w:fill="FFFFFF"/>
            <w:spacing w:after="200" w:line="420" w:lineRule="atLeast"/>
            <w:ind w:firstLine="422"/>
          </w:pPr>
        </w:pPrChange>
      </w:pPr>
      <w:ins w:id="374" w:author="user" w:date="2013-06-24T15:26:00Z">
        <w:r w:rsidRPr="00B3687B">
          <w:rPr>
            <w:rFonts w:ascii="宋体" w:eastAsia="宋体" w:hAnsi="宋体" w:cs="宋体" w:hint="eastAsia"/>
            <w:b/>
            <w:bCs/>
            <w:color w:val="FF6600"/>
            <w:kern w:val="0"/>
          </w:rPr>
          <w:t>1、互联网web方式</w:t>
        </w:r>
        <w:r w:rsidRPr="00B3687B">
          <w:rPr>
            <w:rFonts w:ascii="宋体" w:eastAsia="宋体" w:hAnsi="宋体" w:cs="宋体" w:hint="eastAsia"/>
            <w:b/>
            <w:bCs/>
            <w:color w:val="FF6600"/>
            <w:kern w:val="0"/>
          </w:rPr>
          <w:br/>
          <w:t>  </w:t>
        </w:r>
        <w:r w:rsidRPr="00B3687B">
          <w:rPr>
            <w:rFonts w:ascii="宋体" w:eastAsia="宋体" w:hAnsi="宋体" w:cs="宋体" w:hint="eastAsia"/>
            <w:color w:val="130371"/>
            <w:kern w:val="0"/>
          </w:rPr>
          <w:t xml:space="preserve">　用户可以通过互联网web方式来获得服务。</w:t>
        </w:r>
      </w:ins>
    </w:p>
    <w:p w:rsidR="00B3687B" w:rsidRPr="00B3687B" w:rsidRDefault="00B3687B" w:rsidP="00B3687B">
      <w:pPr>
        <w:widowControl/>
        <w:shd w:val="clear" w:color="auto" w:fill="FFFFFF"/>
        <w:spacing w:after="200" w:line="420" w:lineRule="atLeast"/>
        <w:ind w:firstLineChars="0" w:firstLine="420"/>
        <w:rPr>
          <w:rFonts w:ascii="宋体" w:eastAsia="宋体" w:hAnsi="宋体" w:cs="宋体"/>
          <w:color w:val="FF6600"/>
          <w:kern w:val="0"/>
          <w:rPrChange w:id="375" w:author="user" w:date="2013-06-24T15:26:00Z">
            <w:rPr/>
          </w:rPrChange>
        </w:rPr>
        <w:pPrChange w:id="376" w:author="user" w:date="2013-06-24T15:26:00Z">
          <w:pPr>
            <w:pStyle w:val="a7"/>
            <w:ind w:left="840" w:firstLineChars="0" w:firstLine="0"/>
          </w:pPr>
        </w:pPrChange>
      </w:pPr>
      <w:ins w:id="377" w:author="user" w:date="2013-06-24T15:26:00Z">
        <w:r w:rsidRPr="00B3687B">
          <w:rPr>
            <w:rFonts w:ascii="宋体" w:eastAsia="宋体" w:hAnsi="宋体" w:cs="宋体" w:hint="eastAsia"/>
            <w:b/>
            <w:bCs/>
            <w:color w:val="FF6600"/>
            <w:kern w:val="0"/>
          </w:rPr>
          <w:t>2、</w:t>
        </w:r>
        <w:proofErr w:type="spellStart"/>
        <w:r w:rsidRPr="00B3687B">
          <w:rPr>
            <w:rFonts w:ascii="宋体" w:eastAsia="宋体" w:hAnsi="宋体" w:cs="宋体" w:hint="eastAsia"/>
            <w:b/>
            <w:bCs/>
            <w:color w:val="FF6600"/>
            <w:kern w:val="0"/>
          </w:rPr>
          <w:t>Webservice</w:t>
        </w:r>
        <w:proofErr w:type="spellEnd"/>
        <w:r w:rsidRPr="00B3687B">
          <w:rPr>
            <w:rFonts w:ascii="宋体" w:eastAsia="宋体" w:hAnsi="宋体" w:cs="宋体" w:hint="eastAsia"/>
            <w:b/>
            <w:bCs/>
            <w:color w:val="FF6600"/>
            <w:kern w:val="0"/>
          </w:rPr>
          <w:t>接口方式</w:t>
        </w:r>
        <w:r w:rsidRPr="00B3687B">
          <w:rPr>
            <w:rFonts w:ascii="宋体" w:eastAsia="宋体" w:hAnsi="宋体" w:cs="宋体" w:hint="eastAsia"/>
            <w:b/>
            <w:bCs/>
            <w:color w:val="FF6600"/>
            <w:kern w:val="0"/>
          </w:rPr>
          <w:br/>
          <w:t> 　 </w:t>
        </w:r>
        <w:r w:rsidRPr="00B3687B">
          <w:rPr>
            <w:rFonts w:ascii="宋体" w:eastAsia="宋体" w:hAnsi="宋体" w:cs="宋体" w:hint="eastAsia"/>
            <w:color w:val="130371"/>
            <w:kern w:val="0"/>
          </w:rPr>
          <w:t>主要为行业和集团客户提供，是利用系统与系统的对接技术，用户按照Web Service接口规范进行开发，将服务嵌入到用户业务系统中，实现和用户业务系统的紧耦合，整个核查过程在用户办理业务时自动完成，不需要人工干预，也不会改变用户的业务流程和习惯，具有很高的工作效率</w:t>
        </w:r>
        <w:r>
          <w:rPr>
            <w:rFonts w:ascii="宋体" w:eastAsia="宋体" w:hAnsi="宋体" w:cs="宋体" w:hint="eastAsia"/>
            <w:color w:val="130371"/>
            <w:kern w:val="0"/>
          </w:rPr>
          <w:t>。）</w:t>
        </w:r>
      </w:ins>
    </w:p>
    <w:p w:rsidR="00D703DD" w:rsidRDefault="00D703DD" w:rsidP="009104D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手机绑定</w:t>
      </w:r>
    </w:p>
    <w:p w:rsidR="009104D3" w:rsidRDefault="009104D3" w:rsidP="009104D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手机</w:t>
      </w:r>
      <w:r w:rsidR="00D703DD">
        <w:rPr>
          <w:rFonts w:hint="eastAsia"/>
        </w:rPr>
        <w:t>实名</w:t>
      </w:r>
      <w:r>
        <w:rPr>
          <w:rFonts w:hint="eastAsia"/>
        </w:rPr>
        <w:t>认证</w:t>
      </w:r>
    </w:p>
    <w:p w:rsidR="00A57F43" w:rsidRPr="00A57F43" w:rsidRDefault="00C927B6" w:rsidP="00A57F43">
      <w:pPr>
        <w:pStyle w:val="a7"/>
        <w:ind w:left="840" w:firstLineChars="0" w:firstLine="0"/>
      </w:pPr>
      <w:r>
        <w:rPr>
          <w:rFonts w:hint="eastAsia"/>
        </w:rPr>
        <w:t>网站利用运营商实名认证系统为用户进行手机认证</w:t>
      </w:r>
      <w:r w:rsidR="00A57F43">
        <w:rPr>
          <w:rFonts w:hint="eastAsia"/>
        </w:rPr>
        <w:t>，需先进行手机绑定，手机号码在运营商处已实名登记，并正常使用三个月以上</w:t>
      </w:r>
      <w:r>
        <w:rPr>
          <w:rFonts w:hint="eastAsia"/>
        </w:rPr>
        <w:t>。</w:t>
      </w:r>
      <w:del w:id="378" w:author="air" w:date="2013-06-23T17:55:00Z">
        <w:r w:rsidDel="00754FB6">
          <w:rPr>
            <w:rFonts w:hint="eastAsia"/>
          </w:rPr>
          <w:delText>初期</w:delText>
        </w:r>
      </w:del>
      <w:r>
        <w:rPr>
          <w:rFonts w:hint="eastAsia"/>
        </w:rPr>
        <w:t>费用</w:t>
      </w:r>
      <w:del w:id="379" w:author="air" w:date="2013-06-23T17:55:00Z">
        <w:r w:rsidDel="00754FB6">
          <w:rPr>
            <w:rFonts w:hint="eastAsia"/>
          </w:rPr>
          <w:delText>可由网站</w:delText>
        </w:r>
        <w:commentRangeStart w:id="380"/>
        <w:r w:rsidDel="00754FB6">
          <w:rPr>
            <w:rFonts w:hint="eastAsia"/>
          </w:rPr>
          <w:delText>支付</w:delText>
        </w:r>
        <w:commentRangeEnd w:id="380"/>
        <w:r w:rsidR="0095594D" w:rsidDel="00754FB6">
          <w:rPr>
            <w:rStyle w:val="ac"/>
          </w:rPr>
          <w:commentReference w:id="380"/>
        </w:r>
        <w:r w:rsidDel="00754FB6">
          <w:rPr>
            <w:rFonts w:hint="eastAsia"/>
          </w:rPr>
          <w:delText>作为推广手段，后期则</w:delText>
        </w:r>
      </w:del>
      <w:r>
        <w:rPr>
          <w:rFonts w:hint="eastAsia"/>
        </w:rPr>
        <w:t>由用户自行支付。</w:t>
      </w:r>
    </w:p>
    <w:p w:rsidR="00A57F43" w:rsidRDefault="00A57F43" w:rsidP="009104D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户口认证</w:t>
      </w:r>
    </w:p>
    <w:p w:rsidR="00A57F43" w:rsidRDefault="00A57F43" w:rsidP="00A57F43">
      <w:pPr>
        <w:pStyle w:val="a7"/>
        <w:ind w:left="840" w:firstLineChars="0" w:firstLine="0"/>
      </w:pPr>
      <w:r>
        <w:rPr>
          <w:rFonts w:hint="eastAsia"/>
        </w:rPr>
        <w:t>网站通过</w:t>
      </w:r>
      <w:r>
        <w:rPr>
          <w:rFonts w:ascii="Simsun" w:hAnsi="Simsun" w:hint="eastAsia"/>
          <w:color w:val="444444"/>
          <w:shd w:val="clear" w:color="auto" w:fill="FFFFFF"/>
        </w:rPr>
        <w:t>国家户口管理系统</w:t>
      </w:r>
      <w:r>
        <w:rPr>
          <w:rFonts w:hint="eastAsia"/>
        </w:rPr>
        <w:t>为用户进行户口认证。</w:t>
      </w:r>
      <w:del w:id="381" w:author="air" w:date="2013-06-23T17:58:00Z">
        <w:r w:rsidDel="007B55F2">
          <w:rPr>
            <w:rFonts w:hint="eastAsia"/>
          </w:rPr>
          <w:delText>初期费用可由网站支付作为推广手段，后期则由用户自行支付。（注：拍拍贷</w:delText>
        </w:r>
      </w:del>
      <w:r>
        <w:rPr>
          <w:rFonts w:hint="eastAsia"/>
        </w:rPr>
        <w:t>认证成功</w:t>
      </w:r>
      <w:ins w:id="382" w:author="air" w:date="2013-06-23T17:59:00Z">
        <w:r w:rsidR="007B55F2">
          <w:rPr>
            <w:rFonts w:hint="eastAsia"/>
          </w:rPr>
          <w:t>后用户</w:t>
        </w:r>
      </w:ins>
      <w:r>
        <w:rPr>
          <w:rFonts w:hint="eastAsia"/>
        </w:rPr>
        <w:t>支付</w:t>
      </w:r>
      <w:r>
        <w:rPr>
          <w:rFonts w:hint="eastAsia"/>
        </w:rPr>
        <w:t>9.9</w:t>
      </w:r>
      <w:r>
        <w:rPr>
          <w:rFonts w:hint="eastAsia"/>
        </w:rPr>
        <w:t>元</w:t>
      </w:r>
      <w:ins w:id="383" w:author="air" w:date="2013-06-23T17:59:00Z">
        <w:r w:rsidR="007B55F2">
          <w:rPr>
            <w:rFonts w:hint="eastAsia"/>
          </w:rPr>
          <w:t>。</w:t>
        </w:r>
      </w:ins>
      <w:del w:id="384" w:author="air" w:date="2013-06-23T17:59:00Z">
        <w:r w:rsidDel="007B55F2">
          <w:rPr>
            <w:rFonts w:hint="eastAsia"/>
          </w:rPr>
          <w:delText>）</w:delText>
        </w:r>
      </w:del>
    </w:p>
    <w:p w:rsidR="009104D3" w:rsidRDefault="009104D3" w:rsidP="009104D3">
      <w:pPr>
        <w:pStyle w:val="a7"/>
        <w:numPr>
          <w:ilvl w:val="0"/>
          <w:numId w:val="30"/>
        </w:numPr>
        <w:ind w:firstLineChars="0"/>
      </w:pPr>
      <w:commentRangeStart w:id="385"/>
      <w:r>
        <w:rPr>
          <w:rFonts w:hint="eastAsia"/>
        </w:rPr>
        <w:t>房产产权认证</w:t>
      </w:r>
    </w:p>
    <w:p w:rsidR="009104D3" w:rsidRDefault="009104D3" w:rsidP="009104D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企业工商认证</w:t>
      </w:r>
    </w:p>
    <w:p w:rsidR="009104D3" w:rsidRDefault="009104D3" w:rsidP="009104D3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企业资产认证</w:t>
      </w:r>
    </w:p>
    <w:commentRangeEnd w:id="385"/>
    <w:p w:rsidR="00C77A35" w:rsidRDefault="0095594D" w:rsidP="00C77A35">
      <w:pPr>
        <w:pStyle w:val="3"/>
        <w:ind w:left="630" w:right="210"/>
      </w:pPr>
      <w:r>
        <w:rPr>
          <w:rStyle w:val="ac"/>
          <w:b w:val="0"/>
          <w:bCs w:val="0"/>
        </w:rPr>
        <w:lastRenderedPageBreak/>
        <w:commentReference w:id="385"/>
      </w:r>
      <w:bookmarkStart w:id="386" w:name="_Toc359773875"/>
      <w:r w:rsidR="00C77A35">
        <w:rPr>
          <w:rFonts w:hint="eastAsia"/>
        </w:rPr>
        <w:t>抵押与担保</w:t>
      </w:r>
      <w:bookmarkEnd w:id="386"/>
    </w:p>
    <w:p w:rsidR="00C77A35" w:rsidRDefault="00BB06B6" w:rsidP="00C77A35">
      <w:pPr>
        <w:ind w:firstLine="420"/>
      </w:pPr>
      <w:del w:id="387" w:author="air" w:date="2013-06-22T18:22:00Z">
        <w:r w:rsidDel="0095594D">
          <w:rPr>
            <w:rFonts w:hint="eastAsia"/>
          </w:rPr>
          <w:delText>10</w:delText>
        </w:r>
      </w:del>
      <w:ins w:id="388" w:author="air" w:date="2013-06-22T18:22:00Z">
        <w:r w:rsidR="0095594D">
          <w:rPr>
            <w:rFonts w:hint="eastAsia"/>
          </w:rPr>
          <w:t>5</w:t>
        </w:r>
      </w:ins>
      <w:r>
        <w:rPr>
          <w:rFonts w:hint="eastAsia"/>
        </w:rPr>
        <w:t>万元以上项目要求担保或抵押。网站进行线下实地考察、审核。</w:t>
      </w:r>
    </w:p>
    <w:p w:rsidR="00B47DD0" w:rsidRDefault="00B47DD0" w:rsidP="00B47DD0">
      <w:pPr>
        <w:pStyle w:val="3"/>
        <w:ind w:left="630" w:right="210"/>
      </w:pPr>
      <w:bookmarkStart w:id="389" w:name="_Toc359773876"/>
      <w:r>
        <w:rPr>
          <w:rFonts w:hint="eastAsia"/>
        </w:rPr>
        <w:t>不还款处理流程</w:t>
      </w:r>
      <w:bookmarkEnd w:id="389"/>
    </w:p>
    <w:p w:rsidR="00097293" w:rsidRPr="00097293" w:rsidRDefault="00097293" w:rsidP="00097293">
      <w:pPr>
        <w:ind w:firstLine="420"/>
      </w:pPr>
      <w:r w:rsidRPr="00097293">
        <w:rPr>
          <w:rFonts w:hint="eastAsia"/>
        </w:rPr>
        <w:t>（</w:t>
      </w:r>
      <w:r w:rsidRPr="00097293">
        <w:rPr>
          <w:rFonts w:hint="eastAsia"/>
        </w:rPr>
        <w:t>1</w:t>
      </w:r>
      <w:r w:rsidRPr="00097293">
        <w:rPr>
          <w:rFonts w:hint="eastAsia"/>
        </w:rPr>
        <w:t>）</w:t>
      </w:r>
      <w:r w:rsidRPr="00097293">
        <w:t>   </w:t>
      </w:r>
      <w:r w:rsidRPr="00097293">
        <w:t>根据电子协议中关于罚息的规定，对借入者收取逾期罚息</w:t>
      </w:r>
      <w:ins w:id="390" w:author="air" w:date="2013-06-22T18:23:00Z">
        <w:r w:rsidR="0095594D">
          <w:rPr>
            <w:rFonts w:hint="eastAsia"/>
          </w:rPr>
          <w:t>，罚息为借款金额的</w:t>
        </w:r>
        <w:r w:rsidR="0095594D">
          <w:rPr>
            <w:rFonts w:hint="eastAsia"/>
          </w:rPr>
          <w:t>0.5%/</w:t>
        </w:r>
        <w:r w:rsidR="0095594D">
          <w:rPr>
            <w:rFonts w:hint="eastAsia"/>
          </w:rPr>
          <w:t>天</w:t>
        </w:r>
      </w:ins>
      <w:r w:rsidRPr="00097293">
        <w:t>；</w:t>
      </w:r>
    </w:p>
    <w:p w:rsidR="00097293" w:rsidRPr="00097293" w:rsidRDefault="00097293" w:rsidP="00097293">
      <w:pPr>
        <w:ind w:firstLine="420"/>
      </w:pPr>
      <w:r w:rsidRPr="00097293">
        <w:rPr>
          <w:rFonts w:hint="eastAsia"/>
        </w:rPr>
        <w:t>（</w:t>
      </w:r>
      <w:r w:rsidRPr="00097293">
        <w:rPr>
          <w:rFonts w:hint="eastAsia"/>
        </w:rPr>
        <w:t>2</w:t>
      </w:r>
      <w:r w:rsidRPr="00097293">
        <w:rPr>
          <w:rFonts w:hint="eastAsia"/>
        </w:rPr>
        <w:t>）</w:t>
      </w:r>
      <w:r w:rsidRPr="00097293">
        <w:t>   </w:t>
      </w:r>
      <w:r>
        <w:rPr>
          <w:rFonts w:hint="eastAsia"/>
        </w:rPr>
        <w:t>网站</w:t>
      </w:r>
      <w:r w:rsidRPr="00097293">
        <w:rPr>
          <w:rFonts w:hint="eastAsia"/>
        </w:rPr>
        <w:t>催收部门对借入者开展大力度催收；</w:t>
      </w:r>
    </w:p>
    <w:p w:rsidR="00097293" w:rsidRPr="00097293" w:rsidRDefault="00097293" w:rsidP="00097293">
      <w:pPr>
        <w:ind w:firstLine="420"/>
      </w:pPr>
      <w:r w:rsidRPr="00097293">
        <w:rPr>
          <w:rFonts w:hint="eastAsia"/>
        </w:rPr>
        <w:t>（</w:t>
      </w:r>
      <w:r w:rsidRPr="00097293">
        <w:rPr>
          <w:rFonts w:hint="eastAsia"/>
        </w:rPr>
        <w:t>3</w:t>
      </w:r>
      <w:r w:rsidRPr="00097293">
        <w:rPr>
          <w:rFonts w:hint="eastAsia"/>
        </w:rPr>
        <w:t>）</w:t>
      </w:r>
      <w:r w:rsidRPr="00097293">
        <w:t>   </w:t>
      </w:r>
      <w:r>
        <w:rPr>
          <w:rFonts w:hint="eastAsia"/>
        </w:rPr>
        <w:t>网站</w:t>
      </w:r>
      <w:r w:rsidRPr="00097293">
        <w:rPr>
          <w:rFonts w:hint="eastAsia"/>
        </w:rPr>
        <w:t>根据隐私规则的约定分阶段将借入者的信息进行黑名单曝光；</w:t>
      </w:r>
    </w:p>
    <w:p w:rsidR="00097293" w:rsidRPr="00097293" w:rsidRDefault="00097293" w:rsidP="00097293">
      <w:pPr>
        <w:ind w:firstLine="420"/>
      </w:pPr>
      <w:r w:rsidRPr="00097293">
        <w:rPr>
          <w:rFonts w:hint="eastAsia"/>
        </w:rPr>
        <w:t>（</w:t>
      </w:r>
      <w:r w:rsidRPr="00097293">
        <w:rPr>
          <w:rFonts w:hint="eastAsia"/>
        </w:rPr>
        <w:t>4</w:t>
      </w:r>
      <w:r w:rsidRPr="00097293">
        <w:rPr>
          <w:rFonts w:hint="eastAsia"/>
        </w:rPr>
        <w:t>）</w:t>
      </w:r>
      <w:r w:rsidRPr="00097293">
        <w:t>   </w:t>
      </w:r>
      <w:r w:rsidRPr="00097293">
        <w:rPr>
          <w:rFonts w:hint="eastAsia"/>
        </w:rPr>
        <w:t>对于符合本金保障条件的借出者进行补偿。</w:t>
      </w:r>
    </w:p>
    <w:p w:rsidR="00B47DD0" w:rsidRPr="00097293" w:rsidRDefault="00B47DD0" w:rsidP="00B47DD0">
      <w:pPr>
        <w:ind w:firstLine="420"/>
      </w:pPr>
    </w:p>
    <w:p w:rsidR="00C77A35" w:rsidRDefault="00C77A35" w:rsidP="00C77A35">
      <w:pPr>
        <w:pStyle w:val="3"/>
        <w:ind w:left="630" w:right="210"/>
      </w:pPr>
      <w:bookmarkStart w:id="391" w:name="_Toc359773877"/>
      <w:r>
        <w:rPr>
          <w:rFonts w:hint="eastAsia"/>
        </w:rPr>
        <w:t>本金保障计划</w:t>
      </w:r>
      <w:bookmarkEnd w:id="391"/>
    </w:p>
    <w:p w:rsidR="009D4742" w:rsidRPr="009D4742" w:rsidRDefault="009D4742" w:rsidP="006D389E">
      <w:pPr>
        <w:ind w:firstLineChars="0" w:firstLine="420"/>
      </w:pPr>
      <w:r w:rsidRPr="006D389E">
        <w:rPr>
          <w:rFonts w:hint="eastAsia"/>
        </w:rPr>
        <w:t>1</w:t>
      </w:r>
      <w:r w:rsidRPr="006D389E">
        <w:rPr>
          <w:rFonts w:hint="eastAsia"/>
        </w:rPr>
        <w:t>、</w:t>
      </w:r>
      <w:r w:rsidRPr="006D389E">
        <w:t>符合以下条件，自动享受本金保障</w:t>
      </w:r>
    </w:p>
    <w:p w:rsidR="009D4742" w:rsidRPr="009D4742" w:rsidRDefault="009D4742" w:rsidP="006D389E">
      <w:pPr>
        <w:pStyle w:val="a7"/>
        <w:ind w:left="840" w:firstLineChars="0" w:firstLine="0"/>
      </w:pPr>
      <w:r w:rsidRPr="009D4742">
        <w:t>(1)</w:t>
      </w:r>
      <w:r w:rsidRPr="009D4742">
        <w:t>通过身份认证。</w:t>
      </w:r>
    </w:p>
    <w:p w:rsidR="009D4742" w:rsidRPr="009D4742" w:rsidRDefault="009D4742" w:rsidP="006D389E">
      <w:pPr>
        <w:pStyle w:val="a7"/>
        <w:ind w:left="840" w:firstLineChars="0" w:firstLine="0"/>
      </w:pPr>
      <w:r w:rsidRPr="009D4742">
        <w:t>(2)</w:t>
      </w:r>
      <w:r w:rsidRPr="009D4742">
        <w:t>成功投资</w:t>
      </w:r>
      <w:r w:rsidRPr="009D4742">
        <w:t>50</w:t>
      </w:r>
      <w:r w:rsidRPr="009D4742">
        <w:t>个以上借款列表（同一列表的多次投标视为一次）。</w:t>
      </w:r>
    </w:p>
    <w:p w:rsidR="009D4742" w:rsidRPr="009D4742" w:rsidRDefault="009D4742" w:rsidP="006D389E">
      <w:pPr>
        <w:pStyle w:val="a7"/>
        <w:ind w:left="840" w:firstLineChars="0" w:firstLine="0"/>
      </w:pPr>
      <w:r w:rsidRPr="009D4742">
        <w:t>(3)</w:t>
      </w:r>
      <w:r w:rsidRPr="009D4742">
        <w:t>每笔借款的成功借出金额小于</w:t>
      </w:r>
      <w:r w:rsidRPr="009D4742">
        <w:t>5000</w:t>
      </w:r>
      <w:r w:rsidRPr="009D4742">
        <w:t>元且小于列表借入金额的</w:t>
      </w:r>
      <w:r w:rsidRPr="009D4742">
        <w:t>1/3</w:t>
      </w:r>
      <w:r w:rsidRPr="009D4742">
        <w:t>。</w:t>
      </w:r>
    </w:p>
    <w:p w:rsidR="00C77A35" w:rsidRDefault="009D4742" w:rsidP="006D389E">
      <w:pPr>
        <w:ind w:firstLineChars="0" w:firstLine="420"/>
      </w:pPr>
      <w:r w:rsidRPr="006D389E">
        <w:t>2</w:t>
      </w:r>
      <w:r w:rsidRPr="006D389E">
        <w:t>、满足上述条件后，若满足条件列表的</w:t>
      </w:r>
      <w:proofErr w:type="gramStart"/>
      <w:r w:rsidRPr="006D389E">
        <w:t>坏账总</w:t>
      </w:r>
      <w:proofErr w:type="gramEnd"/>
      <w:r w:rsidRPr="006D389E">
        <w:t>金额大于收益总金额时</w:t>
      </w:r>
      <w:r w:rsidRPr="006D389E">
        <w:rPr>
          <w:rFonts w:hint="eastAsia"/>
        </w:rPr>
        <w:t>，网站</w:t>
      </w:r>
      <w:r w:rsidRPr="006D389E">
        <w:t>将在</w:t>
      </w:r>
      <w:r w:rsidRPr="006D389E">
        <w:t>3</w:t>
      </w:r>
      <w:r w:rsidRPr="006D389E">
        <w:t>个工作日内赔付差额。</w:t>
      </w:r>
    </w:p>
    <w:p w:rsidR="00CF4266" w:rsidRDefault="00CF4266" w:rsidP="00CF4266">
      <w:pPr>
        <w:pStyle w:val="3"/>
        <w:ind w:left="630" w:right="210"/>
      </w:pPr>
      <w:bookmarkStart w:id="392" w:name="_Toc359773878"/>
      <w:r>
        <w:rPr>
          <w:rFonts w:hint="eastAsia"/>
        </w:rPr>
        <w:t>借入者优先计划</w:t>
      </w:r>
      <w:bookmarkEnd w:id="392"/>
    </w:p>
    <w:p w:rsidR="00CF4266" w:rsidRPr="00CF4266" w:rsidRDefault="00CF4266" w:rsidP="00CF4266">
      <w:pPr>
        <w:ind w:firstLine="420"/>
      </w:pPr>
      <w:r>
        <w:rPr>
          <w:rFonts w:hint="eastAsia"/>
        </w:rPr>
        <w:t>当网站借入用户数量猛增，认证和审核要求超过网站工作负荷时，可启动优先计划，即预付一定金额可享受优先认证、优先审核，预付款项在网站成功收取服务费后分次返还。（详情可参考</w:t>
      </w:r>
      <w:hyperlink r:id="rId15" w:history="1">
        <w:r w:rsidRPr="000B4D2F">
          <w:rPr>
            <w:rStyle w:val="a5"/>
          </w:rPr>
          <w:t>http://www.ppdai.com/borrowhelper.aspx</w:t>
        </w:r>
      </w:hyperlink>
      <w:r>
        <w:rPr>
          <w:rFonts w:hint="eastAsia"/>
        </w:rPr>
        <w:t>）</w:t>
      </w:r>
    </w:p>
    <w:p w:rsidR="00CC248D" w:rsidRDefault="00A46413" w:rsidP="00781238">
      <w:pPr>
        <w:pStyle w:val="2"/>
        <w:ind w:left="987" w:right="210"/>
      </w:pPr>
      <w:bookmarkStart w:id="393" w:name="_Toc359773879"/>
      <w:r>
        <w:rPr>
          <w:rFonts w:hint="eastAsia"/>
        </w:rPr>
        <w:lastRenderedPageBreak/>
        <w:t>项目计息及收费</w:t>
      </w:r>
      <w:r w:rsidR="00CC248D">
        <w:rPr>
          <w:rFonts w:hint="eastAsia"/>
        </w:rPr>
        <w:t>机制</w:t>
      </w:r>
      <w:bookmarkEnd w:id="393"/>
    </w:p>
    <w:p w:rsidR="00CC248D" w:rsidRDefault="00CC248D" w:rsidP="00EA1309">
      <w:pPr>
        <w:pStyle w:val="3"/>
        <w:ind w:left="630" w:right="210"/>
      </w:pPr>
      <w:bookmarkStart w:id="394" w:name="_Toc359773880"/>
      <w:r>
        <w:rPr>
          <w:rFonts w:hint="eastAsia"/>
        </w:rPr>
        <w:t>描述</w:t>
      </w:r>
      <w:bookmarkEnd w:id="394"/>
    </w:p>
    <w:p w:rsidR="00CC248D" w:rsidRDefault="00A46413" w:rsidP="00C87310">
      <w:pPr>
        <w:ind w:firstLine="420"/>
      </w:pPr>
      <w:r>
        <w:rPr>
          <w:rFonts w:hint="eastAsia"/>
        </w:rPr>
        <w:t>项目年利率由发布人自主选择，设有国家规定之上限</w:t>
      </w:r>
      <w:r w:rsidR="00CC248D">
        <w:rPr>
          <w:rFonts w:hint="eastAsia"/>
        </w:rPr>
        <w:t>。</w:t>
      </w:r>
      <w:r>
        <w:rPr>
          <w:rFonts w:hint="eastAsia"/>
        </w:rPr>
        <w:t>网站提供计算工具。网站针对</w:t>
      </w:r>
      <w:r w:rsidR="00407847">
        <w:rPr>
          <w:rFonts w:hint="eastAsia"/>
        </w:rPr>
        <w:t>借款成功的</w:t>
      </w:r>
      <w:r>
        <w:rPr>
          <w:rFonts w:hint="eastAsia"/>
        </w:rPr>
        <w:t>项目，</w:t>
      </w:r>
      <w:r w:rsidR="00AA270D">
        <w:rPr>
          <w:rFonts w:hint="eastAsia"/>
        </w:rPr>
        <w:t>向借款人</w:t>
      </w:r>
      <w:r>
        <w:rPr>
          <w:rFonts w:hint="eastAsia"/>
        </w:rPr>
        <w:t>收取固定比例的服务费。</w:t>
      </w:r>
    </w:p>
    <w:p w:rsidR="00852F98" w:rsidRDefault="00852F98" w:rsidP="00852F98">
      <w:pPr>
        <w:pStyle w:val="3"/>
        <w:ind w:left="630" w:right="210"/>
      </w:pPr>
      <w:bookmarkStart w:id="395" w:name="_Toc359773881"/>
      <w:r>
        <w:rPr>
          <w:rFonts w:hint="eastAsia"/>
        </w:rPr>
        <w:t>费用规则</w:t>
      </w:r>
      <w:bookmarkEnd w:id="395"/>
    </w:p>
    <w:p w:rsidR="00852F98" w:rsidRPr="00852F98" w:rsidRDefault="00852F98" w:rsidP="00852F98">
      <w:pPr>
        <w:ind w:firstLine="420"/>
      </w:pPr>
      <w:r>
        <w:rPr>
          <w:rFonts w:hint="eastAsia"/>
        </w:rPr>
        <w:t>参考创投汇：</w:t>
      </w:r>
      <w:r w:rsidRPr="00852F98">
        <w:t>http://www.vc265.com/page/costrules</w:t>
      </w:r>
    </w:p>
    <w:p w:rsidR="00CC248D" w:rsidRDefault="00852F98" w:rsidP="00EA1309">
      <w:pPr>
        <w:pStyle w:val="3"/>
        <w:ind w:left="630" w:right="210"/>
      </w:pPr>
      <w:bookmarkStart w:id="396" w:name="_Toc359773882"/>
      <w:r>
        <w:rPr>
          <w:rFonts w:hint="eastAsia"/>
        </w:rPr>
        <w:t>利息</w:t>
      </w:r>
      <w:r w:rsidR="00A46413">
        <w:rPr>
          <w:rFonts w:hint="eastAsia"/>
        </w:rPr>
        <w:t>计算工具</w:t>
      </w:r>
      <w:bookmarkEnd w:id="396"/>
    </w:p>
    <w:p w:rsidR="00CC248D" w:rsidRDefault="00A46413" w:rsidP="00A46413">
      <w:pPr>
        <w:ind w:leftChars="-100" w:hangingChars="100" w:hanging="210"/>
      </w:pPr>
      <w:r>
        <w:rPr>
          <w:noProof/>
        </w:rPr>
        <w:drawing>
          <wp:inline distT="0" distB="0" distL="0" distR="0">
            <wp:extent cx="6103377" cy="2381250"/>
            <wp:effectExtent l="19050" t="0" r="0" b="0"/>
            <wp:docPr id="5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37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Default="00A46413" w:rsidP="00A46413">
      <w:pPr>
        <w:ind w:leftChars="-100" w:hangingChars="100" w:hanging="210"/>
      </w:pPr>
      <w:r>
        <w:rPr>
          <w:noProof/>
        </w:rPr>
        <w:drawing>
          <wp:inline distT="0" distB="0" distL="0" distR="0">
            <wp:extent cx="6105525" cy="2157182"/>
            <wp:effectExtent l="19050" t="0" r="9525" b="0"/>
            <wp:docPr id="6" name="图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226" cy="21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D" w:rsidRDefault="00C51A5C" w:rsidP="00781238">
      <w:pPr>
        <w:pStyle w:val="2"/>
        <w:ind w:left="987" w:right="210"/>
      </w:pPr>
      <w:bookmarkStart w:id="397" w:name="_Toc359773883"/>
      <w:r>
        <w:rPr>
          <w:rFonts w:hint="eastAsia"/>
        </w:rPr>
        <w:lastRenderedPageBreak/>
        <w:t>用户</w:t>
      </w:r>
      <w:r w:rsidR="00CC248D">
        <w:rPr>
          <w:rFonts w:hint="eastAsia"/>
        </w:rPr>
        <w:t>管理</w:t>
      </w:r>
      <w:bookmarkEnd w:id="397"/>
    </w:p>
    <w:p w:rsidR="00CC248D" w:rsidRDefault="00B46046" w:rsidP="00EA1309">
      <w:pPr>
        <w:pStyle w:val="3"/>
        <w:ind w:left="630" w:right="210"/>
      </w:pPr>
      <w:bookmarkStart w:id="398" w:name="_Toc359773884"/>
      <w:r>
        <w:rPr>
          <w:rFonts w:hint="eastAsia"/>
        </w:rPr>
        <w:t>注册登录</w:t>
      </w:r>
      <w:bookmarkEnd w:id="398"/>
    </w:p>
    <w:p w:rsidR="00CC248D" w:rsidRDefault="00672E31" w:rsidP="009F0459">
      <w:pPr>
        <w:pStyle w:val="4"/>
        <w:ind w:left="840" w:firstLine="560"/>
      </w:pPr>
      <w:r>
        <w:rPr>
          <w:rFonts w:hint="eastAsia"/>
        </w:rPr>
        <w:t>用户</w:t>
      </w:r>
      <w:r w:rsidR="00CC248D">
        <w:rPr>
          <w:rFonts w:hint="eastAsia"/>
        </w:rPr>
        <w:t>注册</w:t>
      </w:r>
    </w:p>
    <w:p w:rsidR="00672E31" w:rsidRDefault="00CC248D" w:rsidP="00CB2B3D">
      <w:pPr>
        <w:ind w:firstLine="420"/>
      </w:pPr>
      <w:r>
        <w:rPr>
          <w:rFonts w:hint="eastAsia"/>
        </w:rPr>
        <w:t>注册成为会员只需填写邮箱和密码即可。</w:t>
      </w:r>
      <w:r w:rsidR="00672E31">
        <w:rPr>
          <w:rFonts w:hint="eastAsia"/>
        </w:rPr>
        <w:t>也可以使用支付宝、</w:t>
      </w:r>
      <w:proofErr w:type="gramStart"/>
      <w:r w:rsidR="00672E31">
        <w:rPr>
          <w:rFonts w:hint="eastAsia"/>
        </w:rPr>
        <w:t>新浪微博</w:t>
      </w:r>
      <w:proofErr w:type="gramEnd"/>
      <w:r w:rsidR="00672E31">
        <w:rPr>
          <w:rFonts w:hint="eastAsia"/>
        </w:rPr>
        <w:t>、</w:t>
      </w:r>
      <w:proofErr w:type="gramStart"/>
      <w:r w:rsidR="00672E31">
        <w:rPr>
          <w:rFonts w:hint="eastAsia"/>
        </w:rPr>
        <w:t>腾讯</w:t>
      </w:r>
      <w:proofErr w:type="gramEnd"/>
      <w:r w:rsidR="00672E31">
        <w:rPr>
          <w:rFonts w:hint="eastAsia"/>
        </w:rPr>
        <w:t>QQ</w:t>
      </w:r>
      <w:proofErr w:type="gramStart"/>
      <w:r w:rsidR="00672E31">
        <w:rPr>
          <w:rFonts w:hint="eastAsia"/>
        </w:rPr>
        <w:t>帐号</w:t>
      </w:r>
      <w:proofErr w:type="gramEnd"/>
      <w:r w:rsidR="00672E31">
        <w:rPr>
          <w:rFonts w:hint="eastAsia"/>
        </w:rPr>
        <w:t>进行联名登录。</w:t>
      </w:r>
      <w:r w:rsidR="002556D4">
        <w:rPr>
          <w:rFonts w:hint="eastAsia"/>
        </w:rPr>
        <w:t>推荐人、</w:t>
      </w:r>
      <w:r w:rsidR="002556D4">
        <w:rPr>
          <w:rFonts w:hint="eastAsia"/>
        </w:rPr>
        <w:t>VIP</w:t>
      </w:r>
      <w:r w:rsidR="002556D4">
        <w:rPr>
          <w:rFonts w:hint="eastAsia"/>
        </w:rPr>
        <w:t>邀请码功能详见“</w:t>
      </w:r>
      <w:r w:rsidR="002556D4">
        <w:rPr>
          <w:rFonts w:hint="eastAsia"/>
        </w:rPr>
        <w:t>3.</w:t>
      </w:r>
      <w:del w:id="399" w:author="air" w:date="2013-06-23T18:01:00Z">
        <w:r w:rsidR="002556D4" w:rsidDel="00F65C98">
          <w:rPr>
            <w:rFonts w:hint="eastAsia"/>
          </w:rPr>
          <w:delText>5</w:delText>
        </w:r>
      </w:del>
      <w:ins w:id="400" w:author="air" w:date="2013-06-23T18:01:00Z">
        <w:r w:rsidR="00F65C98">
          <w:rPr>
            <w:rFonts w:hint="eastAsia"/>
          </w:rPr>
          <w:t>8</w:t>
        </w:r>
      </w:ins>
      <w:r w:rsidR="002556D4">
        <w:rPr>
          <w:rFonts w:hint="eastAsia"/>
        </w:rPr>
        <w:t>推广活动”。</w:t>
      </w:r>
    </w:p>
    <w:p w:rsidR="00C13273" w:rsidRDefault="00C13273" w:rsidP="00CB2B3D">
      <w:pPr>
        <w:ind w:firstLine="420"/>
      </w:pPr>
      <w:r>
        <w:rPr>
          <w:rFonts w:hint="eastAsia"/>
        </w:rPr>
        <w:t>注册时需用户同意“服务条款”（</w:t>
      </w:r>
      <w:r w:rsidRPr="00C13273">
        <w:t>http://www.ppdai.com/terms.htm</w:t>
      </w:r>
      <w:r>
        <w:rPr>
          <w:rFonts w:hint="eastAsia"/>
        </w:rPr>
        <w:t>）、“借出者协议”（</w:t>
      </w:r>
      <w:r w:rsidRPr="00C13273">
        <w:t>http://www.ppdai.com/help/lender_policy.htm</w:t>
      </w:r>
      <w:r>
        <w:rPr>
          <w:rFonts w:hint="eastAsia"/>
        </w:rPr>
        <w:t>）、“借入者协议”（</w:t>
      </w:r>
      <w:r w:rsidRPr="00C13273">
        <w:t>http://www.ppdai.com/help/borrower_policy.htm</w:t>
      </w:r>
      <w:r>
        <w:rPr>
          <w:rFonts w:hint="eastAsia"/>
        </w:rPr>
        <w:t>）</w:t>
      </w:r>
      <w:r w:rsidR="00E26DF7">
        <w:rPr>
          <w:rFonts w:hint="eastAsia"/>
        </w:rPr>
        <w:t>。</w:t>
      </w:r>
    </w:p>
    <w:p w:rsidR="00672E31" w:rsidRDefault="00672E31" w:rsidP="00672E31">
      <w:pPr>
        <w:pStyle w:val="4"/>
        <w:ind w:left="840" w:firstLine="560"/>
      </w:pPr>
      <w:r>
        <w:rPr>
          <w:rFonts w:hint="eastAsia"/>
        </w:rPr>
        <w:t>完善用户信息</w:t>
      </w:r>
    </w:p>
    <w:p w:rsidR="00CC248D" w:rsidRDefault="00CC248D" w:rsidP="00672E31">
      <w:pPr>
        <w:ind w:firstLine="420"/>
      </w:pPr>
      <w:r>
        <w:rPr>
          <w:rFonts w:hint="eastAsia"/>
        </w:rPr>
        <w:t>补充用户基本资料（</w:t>
      </w:r>
      <w:r w:rsidR="002556D4">
        <w:rPr>
          <w:rFonts w:hint="eastAsia"/>
        </w:rPr>
        <w:t>用户名</w:t>
      </w:r>
      <w:r>
        <w:rPr>
          <w:rFonts w:hint="eastAsia"/>
        </w:rPr>
        <w:t>、</w:t>
      </w:r>
      <w:r w:rsidR="00B46046">
        <w:rPr>
          <w:rFonts w:hint="eastAsia"/>
        </w:rPr>
        <w:t>姓名、证件及号码、</w:t>
      </w:r>
      <w:r>
        <w:rPr>
          <w:rFonts w:hint="eastAsia"/>
        </w:rPr>
        <w:t>所在地、</w:t>
      </w:r>
      <w:r w:rsidR="002556D4">
        <w:rPr>
          <w:rFonts w:hint="eastAsia"/>
        </w:rPr>
        <w:t>手机</w:t>
      </w:r>
      <w:r w:rsidR="00B46046">
        <w:rPr>
          <w:rFonts w:hint="eastAsia"/>
        </w:rPr>
        <w:t>绑定</w:t>
      </w:r>
      <w:r w:rsidR="002556D4">
        <w:rPr>
          <w:rFonts w:hint="eastAsia"/>
        </w:rPr>
        <w:t>、</w:t>
      </w:r>
      <w:r>
        <w:rPr>
          <w:rFonts w:hint="eastAsia"/>
        </w:rPr>
        <w:t>出生日期、性别、</w:t>
      </w:r>
      <w:r w:rsidR="00B46046">
        <w:rPr>
          <w:rFonts w:hint="eastAsia"/>
        </w:rPr>
        <w:t>职业、年收入</w:t>
      </w:r>
      <w:r>
        <w:rPr>
          <w:rFonts w:hint="eastAsia"/>
        </w:rPr>
        <w:t>）。</w:t>
      </w:r>
    </w:p>
    <w:p w:rsidR="00B46046" w:rsidRDefault="00B46046" w:rsidP="00CB2B3D">
      <w:pPr>
        <w:ind w:firstLine="420"/>
      </w:pPr>
      <w:r>
        <w:rPr>
          <w:rFonts w:hint="eastAsia"/>
        </w:rPr>
        <w:t>进行实名认证（可收费）。</w:t>
      </w:r>
    </w:p>
    <w:p w:rsidR="00B46046" w:rsidRDefault="00B46046" w:rsidP="00CB2B3D">
      <w:pPr>
        <w:ind w:firstLine="420"/>
      </w:pPr>
      <w:r>
        <w:rPr>
          <w:rFonts w:hint="eastAsia"/>
        </w:rPr>
        <w:t>进行身份认证（上传身份证、户口簿、学历证书、营业执照等）（发布项目之必要条件）。</w:t>
      </w:r>
    </w:p>
    <w:p w:rsidR="00B46046" w:rsidRPr="00B46046" w:rsidRDefault="00B46046" w:rsidP="00CB2B3D">
      <w:pPr>
        <w:ind w:firstLine="420"/>
      </w:pPr>
      <w:r>
        <w:rPr>
          <w:rFonts w:hint="eastAsia"/>
        </w:rPr>
        <w:t>设置密保问题。</w:t>
      </w:r>
    </w:p>
    <w:p w:rsidR="00CC248D" w:rsidRDefault="00B46046" w:rsidP="00CB2B3D">
      <w:pPr>
        <w:ind w:firstLine="420"/>
      </w:pPr>
      <w:r>
        <w:rPr>
          <w:rFonts w:hint="eastAsia"/>
        </w:rPr>
        <w:t>绑定关联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（支付宝、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、人人网、开心网）。</w:t>
      </w:r>
    </w:p>
    <w:p w:rsidR="00B46046" w:rsidRDefault="00B46046" w:rsidP="00B46046">
      <w:pPr>
        <w:pStyle w:val="4"/>
        <w:ind w:left="840" w:firstLine="560"/>
      </w:pPr>
      <w:bookmarkStart w:id="401" w:name="_Toc296987051"/>
      <w:r>
        <w:rPr>
          <w:rFonts w:hint="eastAsia"/>
        </w:rPr>
        <w:t>登录</w:t>
      </w:r>
    </w:p>
    <w:p w:rsidR="00B46046" w:rsidRPr="00B46046" w:rsidRDefault="00B46046" w:rsidP="00B46046">
      <w:pPr>
        <w:ind w:firstLine="420"/>
      </w:pPr>
      <w:r>
        <w:rPr>
          <w:rFonts w:hint="eastAsia"/>
        </w:rPr>
        <w:t>验证码。陌生</w:t>
      </w:r>
      <w:r>
        <w:rPr>
          <w:rFonts w:hint="eastAsia"/>
        </w:rPr>
        <w:t>IP</w:t>
      </w:r>
      <w:r>
        <w:rPr>
          <w:rFonts w:hint="eastAsia"/>
        </w:rPr>
        <w:t>登录需回答密保问题。可疑登录时需手机发送验证码。</w:t>
      </w:r>
    </w:p>
    <w:p w:rsidR="00CC248D" w:rsidRDefault="00B46046" w:rsidP="00EA1309">
      <w:pPr>
        <w:pStyle w:val="3"/>
        <w:ind w:left="630" w:right="210"/>
      </w:pPr>
      <w:bookmarkStart w:id="402" w:name="_Toc359773885"/>
      <w:bookmarkEnd w:id="401"/>
      <w:r>
        <w:rPr>
          <w:rFonts w:hint="eastAsia"/>
        </w:rPr>
        <w:t>充值提现</w:t>
      </w:r>
      <w:bookmarkEnd w:id="402"/>
    </w:p>
    <w:p w:rsidR="00634964" w:rsidRPr="00634964" w:rsidRDefault="00634964" w:rsidP="00634964">
      <w:pPr>
        <w:ind w:firstLine="420"/>
      </w:pPr>
      <w:proofErr w:type="gramStart"/>
      <w:r>
        <w:rPr>
          <w:rFonts w:hint="eastAsia"/>
        </w:rPr>
        <w:t>支持网银平台</w:t>
      </w:r>
      <w:proofErr w:type="gramEnd"/>
      <w:r>
        <w:rPr>
          <w:rFonts w:hint="eastAsia"/>
        </w:rPr>
        <w:t>和第三方支付平台充值、提现。</w:t>
      </w:r>
    </w:p>
    <w:p w:rsidR="00640ACE" w:rsidRPr="00640ACE" w:rsidRDefault="00640ACE" w:rsidP="00640ACE">
      <w:pPr>
        <w:ind w:firstLine="420"/>
      </w:pPr>
    </w:p>
    <w:p w:rsidR="00CC248D" w:rsidRDefault="00CC248D" w:rsidP="00781238">
      <w:pPr>
        <w:pStyle w:val="2"/>
        <w:ind w:left="987" w:right="210"/>
      </w:pPr>
      <w:bookmarkStart w:id="403" w:name="_Toc359773886"/>
      <w:r>
        <w:rPr>
          <w:rFonts w:hint="eastAsia"/>
        </w:rPr>
        <w:lastRenderedPageBreak/>
        <w:t>用户</w:t>
      </w:r>
      <w:proofErr w:type="gramStart"/>
      <w:r w:rsidR="00E46D35">
        <w:rPr>
          <w:rFonts w:hint="eastAsia"/>
        </w:rPr>
        <w:t>帐户</w:t>
      </w:r>
      <w:proofErr w:type="gramEnd"/>
      <w:r w:rsidR="00270C3C">
        <w:rPr>
          <w:rFonts w:hint="eastAsia"/>
        </w:rPr>
        <w:t>管理</w:t>
      </w:r>
      <w:bookmarkEnd w:id="403"/>
    </w:p>
    <w:p w:rsidR="00CC248D" w:rsidRDefault="00E46D35" w:rsidP="00EA1309">
      <w:pPr>
        <w:pStyle w:val="3"/>
        <w:ind w:left="630" w:right="210"/>
      </w:pPr>
      <w:bookmarkStart w:id="404" w:name="_Toc359773887"/>
      <w:r>
        <w:rPr>
          <w:rFonts w:hint="eastAsia"/>
        </w:rPr>
        <w:t>资金管理</w:t>
      </w:r>
      <w:bookmarkEnd w:id="404"/>
    </w:p>
    <w:p w:rsidR="00CC248D" w:rsidRDefault="00E46D35" w:rsidP="00CB2B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资金基本情况</w:t>
      </w:r>
      <w:r w:rsidR="00586B4D">
        <w:rPr>
          <w:rFonts w:hint="eastAsia"/>
        </w:rPr>
        <w:t>：总额、余额、投标中、收款中、已收回、逾期、待收本金、待收利息、已收本金、已收利息、坏帐、累计收益率</w:t>
      </w:r>
    </w:p>
    <w:p w:rsidR="00CC248D" w:rsidRDefault="00E46D35" w:rsidP="00CB2B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充值记录</w:t>
      </w:r>
    </w:p>
    <w:p w:rsidR="00E46D35" w:rsidRDefault="00E46D35" w:rsidP="00CB2B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提现记录</w:t>
      </w:r>
    </w:p>
    <w:p w:rsidR="00446851" w:rsidRDefault="00446851" w:rsidP="00CB2B3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还款记录及提醒</w:t>
      </w:r>
    </w:p>
    <w:p w:rsidR="00CC248D" w:rsidRDefault="00E46D35" w:rsidP="00EA1309">
      <w:pPr>
        <w:pStyle w:val="3"/>
        <w:ind w:left="630" w:right="210"/>
      </w:pPr>
      <w:bookmarkStart w:id="405" w:name="_Toc359773888"/>
      <w:r>
        <w:rPr>
          <w:rFonts w:hint="eastAsia"/>
        </w:rPr>
        <w:t>借出管理</w:t>
      </w:r>
      <w:r w:rsidR="00473769">
        <w:rPr>
          <w:rFonts w:hint="eastAsia"/>
        </w:rPr>
        <w:t>（可按时间查询）</w:t>
      </w:r>
      <w:bookmarkEnd w:id="405"/>
    </w:p>
    <w:p w:rsidR="00586B4D" w:rsidRDefault="00586B4D" w:rsidP="00586B4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借出列表</w:t>
      </w:r>
    </w:p>
    <w:p w:rsidR="00586B4D" w:rsidRDefault="00586B4D" w:rsidP="00586B4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投标中列表</w:t>
      </w:r>
    </w:p>
    <w:p w:rsidR="007F59B5" w:rsidRDefault="007F59B5" w:rsidP="00586B4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已收回列表</w:t>
      </w:r>
    </w:p>
    <w:p w:rsidR="00586B4D" w:rsidRPr="00586B4D" w:rsidRDefault="00586B4D" w:rsidP="00586B4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流标列表</w:t>
      </w:r>
    </w:p>
    <w:p w:rsidR="00E46D35" w:rsidRDefault="00E46D35" w:rsidP="00E46D35">
      <w:pPr>
        <w:pStyle w:val="3"/>
        <w:ind w:left="630" w:right="210"/>
      </w:pPr>
      <w:bookmarkStart w:id="406" w:name="_Toc359773889"/>
      <w:r>
        <w:rPr>
          <w:rFonts w:hint="eastAsia"/>
        </w:rPr>
        <w:t>借入管理</w:t>
      </w:r>
      <w:r w:rsidR="00473769">
        <w:rPr>
          <w:rFonts w:hint="eastAsia"/>
        </w:rPr>
        <w:t>（可按时间查询）</w:t>
      </w:r>
      <w:bookmarkEnd w:id="406"/>
    </w:p>
    <w:p w:rsidR="00586B4D" w:rsidRDefault="00586B4D" w:rsidP="00586B4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借入列表</w:t>
      </w:r>
    </w:p>
    <w:p w:rsidR="00586B4D" w:rsidRDefault="00586B4D" w:rsidP="00586B4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招标中列表</w:t>
      </w:r>
    </w:p>
    <w:p w:rsidR="007F59B5" w:rsidRDefault="007F59B5" w:rsidP="00586B4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已还清列表</w:t>
      </w:r>
    </w:p>
    <w:p w:rsidR="00586B4D" w:rsidRPr="00586B4D" w:rsidRDefault="00586B4D" w:rsidP="00586B4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流标列表</w:t>
      </w:r>
    </w:p>
    <w:p w:rsidR="00E46D35" w:rsidRPr="00E46D35" w:rsidRDefault="00E46D35" w:rsidP="00E46D35">
      <w:pPr>
        <w:pStyle w:val="3"/>
        <w:ind w:left="630" w:right="210"/>
      </w:pPr>
      <w:bookmarkStart w:id="407" w:name="_Toc359773890"/>
      <w:r>
        <w:rPr>
          <w:rFonts w:hint="eastAsia"/>
        </w:rPr>
        <w:t>推广活动管理</w:t>
      </w:r>
      <w:bookmarkEnd w:id="407"/>
    </w:p>
    <w:p w:rsidR="00CC248D" w:rsidRDefault="00291BE8" w:rsidP="00291BE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可参加的推广活动</w:t>
      </w:r>
    </w:p>
    <w:p w:rsidR="00291BE8" w:rsidRDefault="00291BE8" w:rsidP="00291BE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已获得的推广奖励</w:t>
      </w:r>
    </w:p>
    <w:p w:rsidR="00CC248D" w:rsidRDefault="00CC248D" w:rsidP="00781238">
      <w:pPr>
        <w:pStyle w:val="2"/>
        <w:ind w:left="987" w:right="210"/>
      </w:pPr>
      <w:bookmarkStart w:id="408" w:name="_Toc359773891"/>
      <w:r>
        <w:rPr>
          <w:rFonts w:hint="eastAsia"/>
        </w:rPr>
        <w:lastRenderedPageBreak/>
        <w:t>用户支付</w:t>
      </w:r>
      <w:r w:rsidR="00446851">
        <w:rPr>
          <w:rFonts w:hint="eastAsia"/>
        </w:rPr>
        <w:t>（借入者）</w:t>
      </w:r>
      <w:bookmarkEnd w:id="408"/>
    </w:p>
    <w:p w:rsidR="00CC248D" w:rsidRDefault="00025249" w:rsidP="00EA1309">
      <w:pPr>
        <w:pStyle w:val="3"/>
        <w:ind w:left="630" w:right="210"/>
      </w:pPr>
      <w:bookmarkStart w:id="409" w:name="_Toc359773892"/>
      <w:proofErr w:type="gramStart"/>
      <w:r>
        <w:rPr>
          <w:rFonts w:hint="eastAsia"/>
        </w:rPr>
        <w:t>满标时</w:t>
      </w:r>
      <w:proofErr w:type="gramEnd"/>
      <w:r>
        <w:rPr>
          <w:rFonts w:hint="eastAsia"/>
        </w:rPr>
        <w:t>自动扣除手续费</w:t>
      </w:r>
      <w:bookmarkEnd w:id="409"/>
    </w:p>
    <w:p w:rsidR="00CC248D" w:rsidRDefault="00025249" w:rsidP="00CB2B3D">
      <w:pPr>
        <w:pStyle w:val="a7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内扣款</w:t>
      </w:r>
    </w:p>
    <w:p w:rsidR="00CC248D" w:rsidRDefault="00025249" w:rsidP="00CB2B3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或</w:t>
      </w:r>
      <w:r w:rsidR="00CC248D">
        <w:rPr>
          <w:rFonts w:hint="eastAsia"/>
        </w:rPr>
        <w:t>线上</w:t>
      </w:r>
      <w:r>
        <w:rPr>
          <w:rFonts w:hint="eastAsia"/>
        </w:rPr>
        <w:t>支付</w:t>
      </w:r>
      <w:r w:rsidR="00CC248D">
        <w:rPr>
          <w:rFonts w:hint="eastAsia"/>
        </w:rPr>
        <w:t>：网银</w:t>
      </w:r>
      <w:r>
        <w:rPr>
          <w:rFonts w:hint="eastAsia"/>
        </w:rPr>
        <w:t>、第三方支付平台</w:t>
      </w:r>
    </w:p>
    <w:p w:rsidR="00CC248D" w:rsidRDefault="00025249" w:rsidP="00EA1309">
      <w:pPr>
        <w:pStyle w:val="3"/>
        <w:ind w:left="630" w:right="210"/>
      </w:pPr>
      <w:bookmarkStart w:id="410" w:name="_Toc359773893"/>
      <w:r>
        <w:rPr>
          <w:rFonts w:hint="eastAsia"/>
        </w:rPr>
        <w:t>还款</w:t>
      </w:r>
      <w:bookmarkEnd w:id="410"/>
    </w:p>
    <w:p w:rsidR="00CC248D" w:rsidRDefault="00CC248D" w:rsidP="00CC248D">
      <w:pPr>
        <w:ind w:left="210" w:firstLine="420"/>
      </w:pPr>
      <w:r>
        <w:t xml:space="preserve">  </w:t>
      </w:r>
      <w:r w:rsidR="00B74797">
        <w:rPr>
          <w:rFonts w:ascii="微软雅黑" w:hAnsi="微软雅黑" w:hint="eastAsia"/>
        </w:rPr>
        <w:t>按项目约定，选择</w:t>
      </w:r>
      <w:proofErr w:type="gramStart"/>
      <w:r w:rsidR="00B74797">
        <w:rPr>
          <w:rFonts w:ascii="微软雅黑" w:hAnsi="微软雅黑" w:hint="eastAsia"/>
        </w:rPr>
        <w:t>帐户</w:t>
      </w:r>
      <w:proofErr w:type="gramEnd"/>
      <w:r w:rsidR="00B74797">
        <w:rPr>
          <w:rFonts w:ascii="微软雅黑" w:hAnsi="微软雅黑" w:hint="eastAsia"/>
        </w:rPr>
        <w:t>内资金、</w:t>
      </w:r>
      <w:proofErr w:type="gramStart"/>
      <w:r w:rsidR="00B74797">
        <w:rPr>
          <w:rFonts w:ascii="微软雅黑" w:hAnsi="微软雅黑" w:hint="eastAsia"/>
        </w:rPr>
        <w:t>网银或</w:t>
      </w:r>
      <w:proofErr w:type="gramEnd"/>
      <w:r w:rsidR="00B74797">
        <w:rPr>
          <w:rFonts w:ascii="微软雅黑" w:hAnsi="微软雅黑" w:hint="eastAsia"/>
        </w:rPr>
        <w:t>第三方支付平台还款。</w:t>
      </w:r>
    </w:p>
    <w:p w:rsidR="00C221BB" w:rsidRDefault="00C221BB" w:rsidP="003F6F70">
      <w:pPr>
        <w:pStyle w:val="2"/>
        <w:ind w:left="987" w:right="210"/>
      </w:pPr>
      <w:bookmarkStart w:id="411" w:name="_Toc359773894"/>
      <w:r>
        <w:rPr>
          <w:rFonts w:hint="eastAsia"/>
        </w:rPr>
        <w:t>客服支持</w:t>
      </w:r>
      <w:bookmarkEnd w:id="411"/>
    </w:p>
    <w:p w:rsidR="00B74797" w:rsidRPr="00B74797" w:rsidRDefault="00B74797" w:rsidP="00B74797">
      <w:pPr>
        <w:ind w:firstLine="420"/>
      </w:pPr>
      <w:r>
        <w:rPr>
          <w:rFonts w:hint="eastAsia"/>
        </w:rPr>
        <w:t>网页上公布：热线电话、客服邮箱、及在线客服。</w:t>
      </w:r>
    </w:p>
    <w:p w:rsidR="002868FE" w:rsidRDefault="002868FE" w:rsidP="002868FE">
      <w:pPr>
        <w:pStyle w:val="2"/>
        <w:ind w:left="987" w:right="210"/>
      </w:pPr>
      <w:bookmarkStart w:id="412" w:name="_Toc359773895"/>
      <w:r>
        <w:rPr>
          <w:rFonts w:hint="eastAsia"/>
        </w:rPr>
        <w:t>推广活动</w:t>
      </w:r>
      <w:bookmarkEnd w:id="412"/>
    </w:p>
    <w:p w:rsidR="002868FE" w:rsidRDefault="002868FE" w:rsidP="002868F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推荐人</w:t>
      </w:r>
    </w:p>
    <w:p w:rsidR="002868FE" w:rsidRDefault="002868FE" w:rsidP="002868F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邀请码</w:t>
      </w:r>
    </w:p>
    <w:p w:rsidR="002868FE" w:rsidRDefault="002868FE" w:rsidP="002868F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手续费免费期</w:t>
      </w:r>
    </w:p>
    <w:p w:rsidR="002868FE" w:rsidRDefault="002868FE" w:rsidP="002868F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社交媒体转发有奖</w:t>
      </w:r>
    </w:p>
    <w:p w:rsidR="003F6F70" w:rsidRDefault="003F6F70" w:rsidP="003F6F70">
      <w:pPr>
        <w:pStyle w:val="2"/>
        <w:ind w:left="987" w:right="210"/>
      </w:pPr>
      <w:bookmarkStart w:id="413" w:name="_Toc359773896"/>
      <w:r>
        <w:rPr>
          <w:rFonts w:hint="eastAsia"/>
        </w:rPr>
        <w:t>广告管理</w:t>
      </w:r>
      <w:bookmarkEnd w:id="413"/>
    </w:p>
    <w:p w:rsidR="003F6F70" w:rsidRDefault="003F6F70" w:rsidP="003F6F70">
      <w:pPr>
        <w:pStyle w:val="3"/>
        <w:ind w:left="630" w:right="210"/>
      </w:pPr>
      <w:bookmarkStart w:id="414" w:name="_Toc359773897"/>
      <w:r>
        <w:rPr>
          <w:rFonts w:hint="eastAsia"/>
        </w:rPr>
        <w:t>描述</w:t>
      </w:r>
      <w:bookmarkEnd w:id="414"/>
    </w:p>
    <w:p w:rsidR="003F6F70" w:rsidRDefault="003F6F70" w:rsidP="003F6F70">
      <w:pPr>
        <w:ind w:firstLine="420"/>
      </w:pPr>
      <w:r>
        <w:rPr>
          <w:rFonts w:hint="eastAsia"/>
        </w:rPr>
        <w:t>广告形式分为视频类、图文类两种。</w:t>
      </w:r>
      <w:r w:rsidR="0024237F">
        <w:rPr>
          <w:rFonts w:hint="eastAsia"/>
        </w:rPr>
        <w:t>由广告部门接收、投放，以及设置自动广告。</w:t>
      </w:r>
    </w:p>
    <w:p w:rsidR="00CC248D" w:rsidRDefault="00CC248D" w:rsidP="001E2B37">
      <w:pPr>
        <w:pStyle w:val="1"/>
      </w:pPr>
      <w:bookmarkStart w:id="415" w:name="_Toc359773898"/>
      <w:r>
        <w:rPr>
          <w:rFonts w:hint="eastAsia"/>
        </w:rPr>
        <w:t>界面描述</w:t>
      </w:r>
      <w:bookmarkEnd w:id="415"/>
    </w:p>
    <w:p w:rsidR="00CC248D" w:rsidRDefault="00CC248D" w:rsidP="001E2B37">
      <w:pPr>
        <w:ind w:firstLine="420"/>
      </w:pPr>
      <w:r>
        <w:rPr>
          <w:rFonts w:hint="eastAsia"/>
        </w:rPr>
        <w:t>所有界面均不指定美术风格，仅为布局示意图。</w:t>
      </w:r>
    </w:p>
    <w:p w:rsidR="00CC248D" w:rsidRDefault="00990F32" w:rsidP="00781238">
      <w:pPr>
        <w:pStyle w:val="2"/>
        <w:ind w:left="987" w:right="210"/>
      </w:pPr>
      <w:bookmarkStart w:id="416" w:name="_Toc359773899"/>
      <w:r>
        <w:rPr>
          <w:rFonts w:hint="eastAsia"/>
        </w:rPr>
        <w:lastRenderedPageBreak/>
        <w:t>网站结构图</w:t>
      </w:r>
      <w:bookmarkEnd w:id="416"/>
    </w:p>
    <w:p w:rsidR="00CC248D" w:rsidRDefault="00A97ED0" w:rsidP="00CC248D">
      <w:pPr>
        <w:ind w:left="210" w:firstLine="420"/>
      </w:pPr>
      <w:r>
        <w:rPr>
          <w:noProof/>
        </w:rPr>
        <w:drawing>
          <wp:inline distT="0" distB="0" distL="0" distR="0">
            <wp:extent cx="2114286" cy="6114286"/>
            <wp:effectExtent l="19050" t="0" r="264" b="0"/>
            <wp:docPr id="10" name="图片 9" descr="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8D" w:rsidRDefault="00CC248D" w:rsidP="00EA1309">
      <w:pPr>
        <w:pStyle w:val="3"/>
        <w:ind w:left="630" w:right="210"/>
      </w:pPr>
      <w:bookmarkStart w:id="417" w:name="_Toc359773900"/>
      <w:r>
        <w:rPr>
          <w:rFonts w:hint="eastAsia"/>
        </w:rPr>
        <w:lastRenderedPageBreak/>
        <w:t>首页</w:t>
      </w:r>
      <w:bookmarkEnd w:id="417"/>
    </w:p>
    <w:p w:rsidR="00CC248D" w:rsidRDefault="00622022" w:rsidP="009F0459">
      <w:pPr>
        <w:pStyle w:val="4"/>
        <w:ind w:left="840" w:firstLine="560"/>
      </w:pPr>
      <w:r>
        <w:rPr>
          <w:rFonts w:hint="eastAsia"/>
        </w:rPr>
        <w:t>示意图</w:t>
      </w:r>
    </w:p>
    <w:p w:rsidR="00F625DB" w:rsidRDefault="00A97ED0" w:rsidP="00A97ED0">
      <w:pPr>
        <w:ind w:firstLineChars="0" w:firstLine="0"/>
      </w:pPr>
      <w:r>
        <w:rPr>
          <w:noProof/>
        </w:rPr>
        <w:drawing>
          <wp:inline distT="0" distB="0" distL="0" distR="0">
            <wp:extent cx="5274945" cy="7117715"/>
            <wp:effectExtent l="19050" t="0" r="1905" b="0"/>
            <wp:docPr id="11" name="图片 10" descr="首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22" w:rsidRDefault="00622022" w:rsidP="00622022">
      <w:pPr>
        <w:pStyle w:val="4"/>
        <w:ind w:left="840" w:firstLine="560"/>
      </w:pPr>
      <w:r>
        <w:rPr>
          <w:rFonts w:hint="eastAsia"/>
        </w:rPr>
        <w:lastRenderedPageBreak/>
        <w:t>页面描述</w:t>
      </w:r>
    </w:p>
    <w:p w:rsidR="00622022" w:rsidRDefault="00622022" w:rsidP="00622022">
      <w:pPr>
        <w:ind w:firstLine="420"/>
      </w:pPr>
      <w:r>
        <w:rPr>
          <w:rFonts w:hint="eastAsia"/>
        </w:rPr>
        <w:t>页头：准确无误的标识</w:t>
      </w:r>
    </w:p>
    <w:p w:rsidR="00622022" w:rsidRDefault="00622022" w:rsidP="00236467">
      <w:pPr>
        <w:ind w:left="420" w:firstLineChars="0" w:firstLine="0"/>
      </w:pPr>
      <w:r>
        <w:rPr>
          <w:rFonts w:hint="eastAsia"/>
        </w:rPr>
        <w:t>页面：各板块导航，优质项目展示，用户的最新动态，网站公告，使用说明及帮助</w:t>
      </w:r>
    </w:p>
    <w:p w:rsidR="00236467" w:rsidRPr="00236467" w:rsidRDefault="00236467" w:rsidP="00236467">
      <w:pPr>
        <w:ind w:firstLine="420"/>
      </w:pPr>
    </w:p>
    <w:sectPr w:rsidR="00236467" w:rsidRPr="00236467" w:rsidSect="00507DB7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14" w:author="user" w:date="2013-06-16T13:32:00Z" w:initials="u">
    <w:p w:rsidR="00CD1C50" w:rsidRPr="006B5B7C" w:rsidRDefault="00CD1C50" w:rsidP="006B5B7C">
      <w:pPr>
        <w:pStyle w:val="ad"/>
        <w:ind w:firstLine="420"/>
      </w:pPr>
      <w:r>
        <w:rPr>
          <w:rFonts w:hint="eastAsia"/>
        </w:rPr>
        <w:t>请陈总填空</w:t>
      </w:r>
    </w:p>
  </w:comment>
  <w:comment w:id="359" w:author="air" w:date="2013-06-22T18:01:00Z" w:initials="a">
    <w:p w:rsidR="00A62426" w:rsidRDefault="00A62426" w:rsidP="00A62426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其他网站几个月？</w:t>
      </w:r>
    </w:p>
  </w:comment>
  <w:comment w:id="364" w:author="air" w:date="2013-06-23T17:57:00Z" w:initials="a">
    <w:p w:rsidR="00B7649D" w:rsidRDefault="00B7649D" w:rsidP="00B7649D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需确认该中心认证流程及费用</w:t>
      </w:r>
    </w:p>
  </w:comment>
  <w:comment w:id="380" w:author="air" w:date="2013-06-23T17:56:00Z" w:initials="a">
    <w:p w:rsidR="0095594D" w:rsidRDefault="0095594D" w:rsidP="0095594D">
      <w:pPr>
        <w:pStyle w:val="ad"/>
        <w:ind w:firstLine="420"/>
      </w:pPr>
      <w:r>
        <w:rPr>
          <w:rStyle w:val="ac"/>
        </w:rPr>
        <w:annotationRef/>
      </w:r>
      <w:r w:rsidR="00754FB6">
        <w:rPr>
          <w:rFonts w:hint="eastAsia"/>
        </w:rPr>
        <w:t>需确认运营商处认证流程及费用</w:t>
      </w:r>
    </w:p>
  </w:comment>
  <w:comment w:id="385" w:author="air" w:date="2013-06-22T18:22:00Z" w:initials="a">
    <w:p w:rsidR="0095594D" w:rsidRDefault="0095594D" w:rsidP="0095594D">
      <w:pPr>
        <w:pStyle w:val="ad"/>
        <w:ind w:firstLine="420"/>
      </w:pPr>
      <w:r>
        <w:rPr>
          <w:rStyle w:val="ac"/>
        </w:rPr>
        <w:annotationRef/>
      </w:r>
      <w:r>
        <w:rPr>
          <w:rFonts w:hint="eastAsia"/>
        </w:rPr>
        <w:t>如何认证？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28F" w:rsidRDefault="0004028F" w:rsidP="00EA1309">
      <w:pPr>
        <w:ind w:firstLine="420"/>
      </w:pPr>
      <w:r>
        <w:separator/>
      </w:r>
    </w:p>
  </w:endnote>
  <w:endnote w:type="continuationSeparator" w:id="0">
    <w:p w:rsidR="0004028F" w:rsidRDefault="0004028F" w:rsidP="00EA130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50" w:rsidRDefault="00CD1C50" w:rsidP="00EA1309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50" w:rsidRDefault="00CD1C50" w:rsidP="00EA1309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50" w:rsidRDefault="00CD1C50" w:rsidP="00EA1309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28F" w:rsidRDefault="0004028F" w:rsidP="00EA1309">
      <w:pPr>
        <w:ind w:firstLine="420"/>
      </w:pPr>
      <w:r>
        <w:separator/>
      </w:r>
    </w:p>
  </w:footnote>
  <w:footnote w:type="continuationSeparator" w:id="0">
    <w:p w:rsidR="0004028F" w:rsidRDefault="0004028F" w:rsidP="00EA130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50" w:rsidRDefault="00CD1C50" w:rsidP="00EA1309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50" w:rsidRDefault="00CD1C50" w:rsidP="00EA1309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C50" w:rsidRDefault="00CD1C50" w:rsidP="00EA1309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5D97"/>
    <w:multiLevelType w:val="multilevel"/>
    <w:tmpl w:val="F5AC524E"/>
    <w:lvl w:ilvl="0">
      <w:start w:val="1"/>
      <w:numFmt w:val="decimal"/>
      <w:lvlText w:val="%1"/>
      <w:lvlJc w:val="left"/>
      <w:pPr>
        <w:ind w:left="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5C457F"/>
    <w:multiLevelType w:val="hybridMultilevel"/>
    <w:tmpl w:val="CA4A24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F46D52"/>
    <w:multiLevelType w:val="multilevel"/>
    <w:tmpl w:val="0409001D"/>
    <w:lvl w:ilvl="0">
      <w:start w:val="1"/>
      <w:numFmt w:val="decimal"/>
      <w:lvlText w:val="%1"/>
      <w:lvlJc w:val="left"/>
      <w:pPr>
        <w:ind w:left="1685" w:hanging="425"/>
      </w:pPr>
    </w:lvl>
    <w:lvl w:ilvl="1">
      <w:start w:val="1"/>
      <w:numFmt w:val="decimal"/>
      <w:lvlText w:val="%1.%2"/>
      <w:lvlJc w:val="left"/>
      <w:pPr>
        <w:ind w:left="2252" w:hanging="567"/>
      </w:pPr>
    </w:lvl>
    <w:lvl w:ilvl="2">
      <w:start w:val="1"/>
      <w:numFmt w:val="decimal"/>
      <w:lvlText w:val="%1.%2.%3"/>
      <w:lvlJc w:val="left"/>
      <w:pPr>
        <w:ind w:left="2678" w:hanging="567"/>
      </w:pPr>
    </w:lvl>
    <w:lvl w:ilvl="3">
      <w:start w:val="1"/>
      <w:numFmt w:val="decimal"/>
      <w:lvlText w:val="%1.%2.%3.%4"/>
      <w:lvlJc w:val="left"/>
      <w:pPr>
        <w:ind w:left="3244" w:hanging="708"/>
      </w:pPr>
    </w:lvl>
    <w:lvl w:ilvl="4">
      <w:start w:val="1"/>
      <w:numFmt w:val="decimal"/>
      <w:lvlText w:val="%1.%2.%3.%4.%5"/>
      <w:lvlJc w:val="left"/>
      <w:pPr>
        <w:ind w:left="3811" w:hanging="850"/>
      </w:pPr>
    </w:lvl>
    <w:lvl w:ilvl="5">
      <w:start w:val="1"/>
      <w:numFmt w:val="decimal"/>
      <w:lvlText w:val="%1.%2.%3.%4.%5.%6"/>
      <w:lvlJc w:val="left"/>
      <w:pPr>
        <w:ind w:left="4520" w:hanging="1134"/>
      </w:pPr>
    </w:lvl>
    <w:lvl w:ilvl="6">
      <w:start w:val="1"/>
      <w:numFmt w:val="decimal"/>
      <w:lvlText w:val="%1.%2.%3.%4.%5.%6.%7"/>
      <w:lvlJc w:val="left"/>
      <w:pPr>
        <w:ind w:left="5087" w:hanging="1276"/>
      </w:pPr>
    </w:lvl>
    <w:lvl w:ilvl="7">
      <w:start w:val="1"/>
      <w:numFmt w:val="decimal"/>
      <w:lvlText w:val="%1.%2.%3.%4.%5.%6.%7.%8"/>
      <w:lvlJc w:val="left"/>
      <w:pPr>
        <w:ind w:left="5654" w:hanging="1418"/>
      </w:pPr>
    </w:lvl>
    <w:lvl w:ilvl="8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3">
    <w:nsid w:val="171546F8"/>
    <w:multiLevelType w:val="hybridMultilevel"/>
    <w:tmpl w:val="6CF8FF74"/>
    <w:lvl w:ilvl="0" w:tplc="CCE271E0">
      <w:start w:val="1"/>
      <w:numFmt w:val="decimal"/>
      <w:lvlText w:val="%1.1.1"/>
      <w:lvlJc w:val="left"/>
      <w:pPr>
        <w:ind w:left="14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97E2325"/>
    <w:multiLevelType w:val="multilevel"/>
    <w:tmpl w:val="FC8E9E68"/>
    <w:lvl w:ilvl="0">
      <w:start w:val="1"/>
      <w:numFmt w:val="decimal"/>
      <w:lvlText w:val="%1"/>
      <w:lvlJc w:val="left"/>
      <w:pPr>
        <w:ind w:left="16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6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0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62" w:hanging="1700"/>
      </w:pPr>
      <w:rPr>
        <w:rFonts w:hint="eastAsia"/>
      </w:rPr>
    </w:lvl>
  </w:abstractNum>
  <w:abstractNum w:abstractNumId="5">
    <w:nsid w:val="203F43DE"/>
    <w:multiLevelType w:val="hybridMultilevel"/>
    <w:tmpl w:val="B9F8D3F2"/>
    <w:lvl w:ilvl="0" w:tplc="AE8A7B46">
      <w:start w:val="1"/>
      <w:numFmt w:val="bullet"/>
      <w:lvlText w:val="Ø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E12505"/>
    <w:multiLevelType w:val="hybridMultilevel"/>
    <w:tmpl w:val="B2C80FB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F24173"/>
    <w:multiLevelType w:val="hybridMultilevel"/>
    <w:tmpl w:val="36F4927C"/>
    <w:lvl w:ilvl="0" w:tplc="AE8A7B46">
      <w:start w:val="1"/>
      <w:numFmt w:val="bullet"/>
      <w:lvlText w:val="Ø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59875EE"/>
    <w:multiLevelType w:val="hybridMultilevel"/>
    <w:tmpl w:val="0324C17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04696B"/>
    <w:multiLevelType w:val="hybridMultilevel"/>
    <w:tmpl w:val="9ADC8502"/>
    <w:lvl w:ilvl="0" w:tplc="9FB8EBD2">
      <w:start w:val="1"/>
      <w:numFmt w:val="decimal"/>
      <w:lvlText w:val="%1.1.1.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31B10F0B"/>
    <w:multiLevelType w:val="hybridMultilevel"/>
    <w:tmpl w:val="BD3AED98"/>
    <w:lvl w:ilvl="0" w:tplc="AE8A7B46">
      <w:start w:val="1"/>
      <w:numFmt w:val="bullet"/>
      <w:lvlText w:val="Ø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2523F97"/>
    <w:multiLevelType w:val="hybridMultilevel"/>
    <w:tmpl w:val="7AD25E9E"/>
    <w:lvl w:ilvl="0" w:tplc="BACC96BE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C5417C"/>
    <w:multiLevelType w:val="hybridMultilevel"/>
    <w:tmpl w:val="FE3602B8"/>
    <w:lvl w:ilvl="0" w:tplc="AE8A7B46">
      <w:start w:val="1"/>
      <w:numFmt w:val="bullet"/>
      <w:lvlText w:val="Ø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6C44884"/>
    <w:multiLevelType w:val="hybridMultilevel"/>
    <w:tmpl w:val="F326A626"/>
    <w:lvl w:ilvl="0" w:tplc="AE8A7B46">
      <w:start w:val="1"/>
      <w:numFmt w:val="bullet"/>
      <w:lvlText w:val="Ø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>
    <w:nsid w:val="42C8273D"/>
    <w:multiLevelType w:val="hybridMultilevel"/>
    <w:tmpl w:val="33E09076"/>
    <w:lvl w:ilvl="0" w:tplc="AE8A7B46">
      <w:start w:val="1"/>
      <w:numFmt w:val="bullet"/>
      <w:lvlText w:val="Ø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>
    <w:nsid w:val="4D450308"/>
    <w:multiLevelType w:val="hybridMultilevel"/>
    <w:tmpl w:val="E8E67BB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6">
    <w:nsid w:val="4EDE6999"/>
    <w:multiLevelType w:val="hybridMultilevel"/>
    <w:tmpl w:val="D36AFF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64F6891"/>
    <w:multiLevelType w:val="multilevel"/>
    <w:tmpl w:val="E6747494"/>
    <w:lvl w:ilvl="0">
      <w:start w:val="1"/>
      <w:numFmt w:val="decimal"/>
      <w:pStyle w:val="1"/>
      <w:lvlText w:val="%1"/>
      <w:lvlJc w:val="left"/>
      <w:pPr>
        <w:ind w:left="168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25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67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324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38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0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62" w:hanging="1700"/>
      </w:pPr>
      <w:rPr>
        <w:rFonts w:hint="eastAsia"/>
      </w:rPr>
    </w:lvl>
  </w:abstractNum>
  <w:abstractNum w:abstractNumId="18">
    <w:nsid w:val="5DF00C1B"/>
    <w:multiLevelType w:val="hybridMultilevel"/>
    <w:tmpl w:val="33F6C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11521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15833F4"/>
    <w:multiLevelType w:val="hybridMultilevel"/>
    <w:tmpl w:val="FF760F90"/>
    <w:lvl w:ilvl="0" w:tplc="D15C2B48">
      <w:start w:val="1"/>
      <w:numFmt w:val="decimal"/>
      <w:lvlText w:val="%1.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64933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84E4767"/>
    <w:multiLevelType w:val="hybridMultilevel"/>
    <w:tmpl w:val="1F9ACE9A"/>
    <w:lvl w:ilvl="0" w:tplc="85B265C8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9104DA"/>
    <w:multiLevelType w:val="hybridMultilevel"/>
    <w:tmpl w:val="B6601AC4"/>
    <w:lvl w:ilvl="0" w:tplc="AE8A7B46">
      <w:start w:val="1"/>
      <w:numFmt w:val="bullet"/>
      <w:lvlText w:val="Ø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0042272"/>
    <w:multiLevelType w:val="hybridMultilevel"/>
    <w:tmpl w:val="718EE492"/>
    <w:lvl w:ilvl="0" w:tplc="AE8A7B46">
      <w:start w:val="1"/>
      <w:numFmt w:val="bullet"/>
      <w:lvlText w:val="Ø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5">
    <w:nsid w:val="70182AFB"/>
    <w:multiLevelType w:val="multilevel"/>
    <w:tmpl w:val="2A92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805A31"/>
    <w:multiLevelType w:val="hybridMultilevel"/>
    <w:tmpl w:val="071AE306"/>
    <w:lvl w:ilvl="0" w:tplc="5F1650CC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E857CFE"/>
    <w:multiLevelType w:val="hybridMultilevel"/>
    <w:tmpl w:val="D9AE9786"/>
    <w:lvl w:ilvl="0" w:tplc="AE8A7B46">
      <w:start w:val="1"/>
      <w:numFmt w:val="bullet"/>
      <w:lvlText w:val="Ø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"/>
  </w:num>
  <w:num w:numId="4">
    <w:abstractNumId w:val="9"/>
  </w:num>
  <w:num w:numId="5">
    <w:abstractNumId w:val="19"/>
  </w:num>
  <w:num w:numId="6">
    <w:abstractNumId w:val="21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27"/>
  </w:num>
  <w:num w:numId="12">
    <w:abstractNumId w:val="12"/>
  </w:num>
  <w:num w:numId="13">
    <w:abstractNumId w:val="13"/>
  </w:num>
  <w:num w:numId="14">
    <w:abstractNumId w:val="24"/>
  </w:num>
  <w:num w:numId="15">
    <w:abstractNumId w:val="14"/>
  </w:num>
  <w:num w:numId="16">
    <w:abstractNumId w:val="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7"/>
  </w:num>
  <w:num w:numId="20">
    <w:abstractNumId w:val="26"/>
  </w:num>
  <w:num w:numId="21">
    <w:abstractNumId w:val="23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5"/>
  </w:num>
  <w:num w:numId="27">
    <w:abstractNumId w:val="8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01E"/>
    <w:rsid w:val="00017850"/>
    <w:rsid w:val="00017F5C"/>
    <w:rsid w:val="00020A15"/>
    <w:rsid w:val="00023424"/>
    <w:rsid w:val="00025249"/>
    <w:rsid w:val="00027445"/>
    <w:rsid w:val="0004028F"/>
    <w:rsid w:val="00041A8A"/>
    <w:rsid w:val="000443B0"/>
    <w:rsid w:val="00053113"/>
    <w:rsid w:val="00056EFC"/>
    <w:rsid w:val="00066253"/>
    <w:rsid w:val="00067E3E"/>
    <w:rsid w:val="00067EC4"/>
    <w:rsid w:val="000724CC"/>
    <w:rsid w:val="00093A8E"/>
    <w:rsid w:val="00097293"/>
    <w:rsid w:val="000A4C4B"/>
    <w:rsid w:val="000C1F03"/>
    <w:rsid w:val="000C7897"/>
    <w:rsid w:val="000D4096"/>
    <w:rsid w:val="001065CE"/>
    <w:rsid w:val="00124F12"/>
    <w:rsid w:val="00131D24"/>
    <w:rsid w:val="00142E87"/>
    <w:rsid w:val="00147A98"/>
    <w:rsid w:val="00160279"/>
    <w:rsid w:val="0017361D"/>
    <w:rsid w:val="00190D7D"/>
    <w:rsid w:val="001A35BF"/>
    <w:rsid w:val="001A4CF3"/>
    <w:rsid w:val="001A65EE"/>
    <w:rsid w:val="001E2B37"/>
    <w:rsid w:val="001F208B"/>
    <w:rsid w:val="0023323E"/>
    <w:rsid w:val="00236467"/>
    <w:rsid w:val="002421CF"/>
    <w:rsid w:val="0024237F"/>
    <w:rsid w:val="00242A54"/>
    <w:rsid w:val="002556D4"/>
    <w:rsid w:val="0025696E"/>
    <w:rsid w:val="00270C3C"/>
    <w:rsid w:val="002868FE"/>
    <w:rsid w:val="00291BE8"/>
    <w:rsid w:val="00296D61"/>
    <w:rsid w:val="002A0AFF"/>
    <w:rsid w:val="002E1731"/>
    <w:rsid w:val="0030272F"/>
    <w:rsid w:val="00310B36"/>
    <w:rsid w:val="00311EF0"/>
    <w:rsid w:val="0032097C"/>
    <w:rsid w:val="00356F09"/>
    <w:rsid w:val="00390CBF"/>
    <w:rsid w:val="00390F1B"/>
    <w:rsid w:val="003D527C"/>
    <w:rsid w:val="003D59CB"/>
    <w:rsid w:val="003E5521"/>
    <w:rsid w:val="003E7930"/>
    <w:rsid w:val="003F6F70"/>
    <w:rsid w:val="00403457"/>
    <w:rsid w:val="00407847"/>
    <w:rsid w:val="0041288C"/>
    <w:rsid w:val="00446851"/>
    <w:rsid w:val="00473769"/>
    <w:rsid w:val="00480312"/>
    <w:rsid w:val="004E7030"/>
    <w:rsid w:val="004F292E"/>
    <w:rsid w:val="005047C6"/>
    <w:rsid w:val="00507DB7"/>
    <w:rsid w:val="005139A5"/>
    <w:rsid w:val="00524ACD"/>
    <w:rsid w:val="00550206"/>
    <w:rsid w:val="00553135"/>
    <w:rsid w:val="005822C1"/>
    <w:rsid w:val="00586B4D"/>
    <w:rsid w:val="005909F5"/>
    <w:rsid w:val="005A154C"/>
    <w:rsid w:val="005A5201"/>
    <w:rsid w:val="005D05B5"/>
    <w:rsid w:val="005E569B"/>
    <w:rsid w:val="00601DCD"/>
    <w:rsid w:val="006121CC"/>
    <w:rsid w:val="006204A0"/>
    <w:rsid w:val="00622022"/>
    <w:rsid w:val="00634964"/>
    <w:rsid w:val="00640ACE"/>
    <w:rsid w:val="0064601C"/>
    <w:rsid w:val="00670764"/>
    <w:rsid w:val="00672E31"/>
    <w:rsid w:val="00690316"/>
    <w:rsid w:val="006914B9"/>
    <w:rsid w:val="0069626C"/>
    <w:rsid w:val="006B5B7C"/>
    <w:rsid w:val="006C1484"/>
    <w:rsid w:val="006D389E"/>
    <w:rsid w:val="007001A7"/>
    <w:rsid w:val="00705920"/>
    <w:rsid w:val="00711EBD"/>
    <w:rsid w:val="00713141"/>
    <w:rsid w:val="007166B7"/>
    <w:rsid w:val="00721EFB"/>
    <w:rsid w:val="00751C4E"/>
    <w:rsid w:val="00754CD2"/>
    <w:rsid w:val="00754FB6"/>
    <w:rsid w:val="007561EE"/>
    <w:rsid w:val="007753B9"/>
    <w:rsid w:val="007758ED"/>
    <w:rsid w:val="00781238"/>
    <w:rsid w:val="007868F0"/>
    <w:rsid w:val="007926DF"/>
    <w:rsid w:val="007B55F2"/>
    <w:rsid w:val="007C022F"/>
    <w:rsid w:val="007C2614"/>
    <w:rsid w:val="007E1178"/>
    <w:rsid w:val="007E401E"/>
    <w:rsid w:val="007F2219"/>
    <w:rsid w:val="007F59B5"/>
    <w:rsid w:val="007F7AEC"/>
    <w:rsid w:val="00801F7F"/>
    <w:rsid w:val="00852F98"/>
    <w:rsid w:val="00877CB7"/>
    <w:rsid w:val="00895F93"/>
    <w:rsid w:val="008B05D8"/>
    <w:rsid w:val="008B3CA9"/>
    <w:rsid w:val="008D534B"/>
    <w:rsid w:val="008D585A"/>
    <w:rsid w:val="009024C4"/>
    <w:rsid w:val="009104D3"/>
    <w:rsid w:val="009141B6"/>
    <w:rsid w:val="00925220"/>
    <w:rsid w:val="00931846"/>
    <w:rsid w:val="00946538"/>
    <w:rsid w:val="00951EBE"/>
    <w:rsid w:val="0095594D"/>
    <w:rsid w:val="009568E0"/>
    <w:rsid w:val="00973383"/>
    <w:rsid w:val="00975EDF"/>
    <w:rsid w:val="00990F32"/>
    <w:rsid w:val="00994631"/>
    <w:rsid w:val="009A43F1"/>
    <w:rsid w:val="009B3E38"/>
    <w:rsid w:val="009C35DF"/>
    <w:rsid w:val="009D4742"/>
    <w:rsid w:val="009D66ED"/>
    <w:rsid w:val="009E1ECA"/>
    <w:rsid w:val="009E5915"/>
    <w:rsid w:val="009F0459"/>
    <w:rsid w:val="009F5908"/>
    <w:rsid w:val="00A129F3"/>
    <w:rsid w:val="00A14134"/>
    <w:rsid w:val="00A270FB"/>
    <w:rsid w:val="00A30899"/>
    <w:rsid w:val="00A46413"/>
    <w:rsid w:val="00A57F43"/>
    <w:rsid w:val="00A62426"/>
    <w:rsid w:val="00A72412"/>
    <w:rsid w:val="00A90F32"/>
    <w:rsid w:val="00A97ED0"/>
    <w:rsid w:val="00AA15B9"/>
    <w:rsid w:val="00AA270D"/>
    <w:rsid w:val="00AB2229"/>
    <w:rsid w:val="00AB5076"/>
    <w:rsid w:val="00AC4D84"/>
    <w:rsid w:val="00AD0783"/>
    <w:rsid w:val="00AD14A6"/>
    <w:rsid w:val="00AF06B8"/>
    <w:rsid w:val="00AF241B"/>
    <w:rsid w:val="00B33024"/>
    <w:rsid w:val="00B3687B"/>
    <w:rsid w:val="00B43227"/>
    <w:rsid w:val="00B46046"/>
    <w:rsid w:val="00B47DD0"/>
    <w:rsid w:val="00B5486A"/>
    <w:rsid w:val="00B67801"/>
    <w:rsid w:val="00B74797"/>
    <w:rsid w:val="00B7649D"/>
    <w:rsid w:val="00B86194"/>
    <w:rsid w:val="00B944C5"/>
    <w:rsid w:val="00B977EB"/>
    <w:rsid w:val="00BA79FF"/>
    <w:rsid w:val="00BB06B6"/>
    <w:rsid w:val="00BF0A92"/>
    <w:rsid w:val="00BF1B35"/>
    <w:rsid w:val="00C13273"/>
    <w:rsid w:val="00C221BB"/>
    <w:rsid w:val="00C32FE4"/>
    <w:rsid w:val="00C51A5C"/>
    <w:rsid w:val="00C727BB"/>
    <w:rsid w:val="00C7398A"/>
    <w:rsid w:val="00C755DC"/>
    <w:rsid w:val="00C77A35"/>
    <w:rsid w:val="00C87310"/>
    <w:rsid w:val="00C927B6"/>
    <w:rsid w:val="00C92C13"/>
    <w:rsid w:val="00CB2B3D"/>
    <w:rsid w:val="00CC248D"/>
    <w:rsid w:val="00CD1C50"/>
    <w:rsid w:val="00CD1F0D"/>
    <w:rsid w:val="00CF4266"/>
    <w:rsid w:val="00D012C9"/>
    <w:rsid w:val="00D13681"/>
    <w:rsid w:val="00D3204E"/>
    <w:rsid w:val="00D32819"/>
    <w:rsid w:val="00D43EF7"/>
    <w:rsid w:val="00D609FE"/>
    <w:rsid w:val="00D62394"/>
    <w:rsid w:val="00D703DD"/>
    <w:rsid w:val="00D7722A"/>
    <w:rsid w:val="00D93954"/>
    <w:rsid w:val="00DB505B"/>
    <w:rsid w:val="00DE03D0"/>
    <w:rsid w:val="00DE4F65"/>
    <w:rsid w:val="00DF4DF1"/>
    <w:rsid w:val="00E15702"/>
    <w:rsid w:val="00E2206C"/>
    <w:rsid w:val="00E259EB"/>
    <w:rsid w:val="00E26DF7"/>
    <w:rsid w:val="00E46C59"/>
    <w:rsid w:val="00E46D35"/>
    <w:rsid w:val="00E52E78"/>
    <w:rsid w:val="00E567BD"/>
    <w:rsid w:val="00E57045"/>
    <w:rsid w:val="00E74EB5"/>
    <w:rsid w:val="00E752DA"/>
    <w:rsid w:val="00E754D7"/>
    <w:rsid w:val="00E95CD9"/>
    <w:rsid w:val="00EA1309"/>
    <w:rsid w:val="00EC132A"/>
    <w:rsid w:val="00EE0CC0"/>
    <w:rsid w:val="00EF6A20"/>
    <w:rsid w:val="00F107DC"/>
    <w:rsid w:val="00F224DC"/>
    <w:rsid w:val="00F46465"/>
    <w:rsid w:val="00F625DB"/>
    <w:rsid w:val="00F65C98"/>
    <w:rsid w:val="00FA0B78"/>
    <w:rsid w:val="00FD59B1"/>
    <w:rsid w:val="00FE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48D"/>
    <w:pPr>
      <w:widowControl w:val="0"/>
      <w:ind w:firstLineChars="200" w:firstLine="200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190D7D"/>
    <w:pPr>
      <w:keepNext/>
      <w:keepLines/>
      <w:numPr>
        <w:numId w:val="19"/>
      </w:numPr>
      <w:ind w:left="425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F0459"/>
    <w:pPr>
      <w:keepNext/>
      <w:keepLines/>
      <w:numPr>
        <w:ilvl w:val="1"/>
        <w:numId w:val="19"/>
      </w:numPr>
      <w:spacing w:before="140" w:after="140" w:line="240" w:lineRule="atLeast"/>
      <w:ind w:leftChars="200" w:left="200" w:rightChars="100" w:righ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B3D"/>
    <w:pPr>
      <w:keepNext/>
      <w:keepLines/>
      <w:numPr>
        <w:ilvl w:val="2"/>
        <w:numId w:val="19"/>
      </w:numPr>
      <w:spacing w:before="140" w:after="140"/>
      <w:ind w:leftChars="300" w:left="300" w:rightChars="100" w:right="10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0459"/>
    <w:pPr>
      <w:keepNext/>
      <w:keepLines/>
      <w:numPr>
        <w:ilvl w:val="3"/>
        <w:numId w:val="19"/>
      </w:numPr>
      <w:spacing w:before="120" w:after="120"/>
      <w:ind w:leftChars="400" w:left="40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1238"/>
    <w:pPr>
      <w:keepNext/>
      <w:keepLines/>
      <w:numPr>
        <w:ilvl w:val="4"/>
        <w:numId w:val="19"/>
      </w:numPr>
      <w:spacing w:before="160" w:after="170"/>
      <w:ind w:leftChars="800" w:left="800" w:rightChars="100" w:right="100" w:firstLineChars="0" w:firstLine="0"/>
      <w:outlineLvl w:val="4"/>
    </w:pPr>
    <w:rPr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190D7D"/>
    <w:rPr>
      <w:rFonts w:eastAsia="微软雅黑"/>
      <w:b/>
      <w:bCs/>
      <w:kern w:val="44"/>
      <w:sz w:val="44"/>
      <w:szCs w:val="44"/>
    </w:rPr>
  </w:style>
  <w:style w:type="paragraph" w:styleId="a0">
    <w:name w:val="No Spacing"/>
    <w:uiPriority w:val="1"/>
    <w:rsid w:val="00E95CD9"/>
    <w:pPr>
      <w:widowControl w:val="0"/>
    </w:pPr>
    <w:rPr>
      <w:rFonts w:eastAsia="微软雅黑"/>
    </w:rPr>
  </w:style>
  <w:style w:type="character" w:customStyle="1" w:styleId="2Char">
    <w:name w:val="标题 2 Char"/>
    <w:basedOn w:val="a1"/>
    <w:link w:val="2"/>
    <w:uiPriority w:val="9"/>
    <w:rsid w:val="009F045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CB2B3D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9F0459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781238"/>
    <w:rPr>
      <w:rFonts w:eastAsia="微软雅黑"/>
      <w:b/>
      <w:bCs/>
      <w:sz w:val="24"/>
      <w:szCs w:val="28"/>
    </w:rPr>
  </w:style>
  <w:style w:type="paragraph" w:styleId="a4">
    <w:name w:val="Title"/>
    <w:aliases w:val="标题3"/>
    <w:basedOn w:val="a"/>
    <w:next w:val="a"/>
    <w:link w:val="Char"/>
    <w:rsid w:val="007E401E"/>
    <w:pPr>
      <w:spacing w:before="120"/>
      <w:ind w:leftChars="100" w:left="210" w:rightChars="100" w:right="100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">
    <w:name w:val="标题 Char"/>
    <w:aliases w:val="标题3 Char"/>
    <w:basedOn w:val="a1"/>
    <w:link w:val="a4"/>
    <w:rsid w:val="007E401E"/>
    <w:rPr>
      <w:rFonts w:asciiTheme="majorHAnsi" w:eastAsia="宋体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95CD9"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CD9"/>
  </w:style>
  <w:style w:type="paragraph" w:styleId="20">
    <w:name w:val="toc 2"/>
    <w:basedOn w:val="a"/>
    <w:next w:val="a"/>
    <w:autoRedefine/>
    <w:uiPriority w:val="39"/>
    <w:unhideWhenUsed/>
    <w:rsid w:val="00E95C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95CD9"/>
    <w:pPr>
      <w:ind w:leftChars="400" w:left="840"/>
    </w:pPr>
  </w:style>
  <w:style w:type="character" w:styleId="a5">
    <w:name w:val="Hyperlink"/>
    <w:basedOn w:val="a1"/>
    <w:uiPriority w:val="99"/>
    <w:unhideWhenUsed/>
    <w:rsid w:val="00E95C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95CD9"/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E95CD9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CC248D"/>
    <w:pPr>
      <w:ind w:firstLine="420"/>
    </w:pPr>
  </w:style>
  <w:style w:type="paragraph" w:styleId="a8">
    <w:name w:val="Body Text"/>
    <w:basedOn w:val="a"/>
    <w:link w:val="Char1"/>
    <w:rsid w:val="00CB2B3D"/>
    <w:pPr>
      <w:keepLines/>
      <w:widowControl/>
      <w:spacing w:before="40" w:after="40" w:line="276" w:lineRule="auto"/>
      <w:ind w:left="720" w:firstLineChars="0" w:firstLine="0"/>
    </w:pPr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character" w:customStyle="1" w:styleId="Char1">
    <w:name w:val="正文文本 Char"/>
    <w:basedOn w:val="a1"/>
    <w:link w:val="a8"/>
    <w:rsid w:val="00CB2B3D"/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paragraph" w:styleId="a9">
    <w:name w:val="Normal Indent"/>
    <w:aliases w:val="正文双线,特别标志,表正文,正文非缩进"/>
    <w:basedOn w:val="a"/>
    <w:semiHidden/>
    <w:rsid w:val="00F107DC"/>
    <w:pPr>
      <w:widowControl/>
      <w:spacing w:after="200" w:line="276" w:lineRule="auto"/>
      <w:ind w:left="900" w:firstLineChars="0" w:hanging="900"/>
    </w:pPr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paragraph" w:customStyle="1" w:styleId="Tabletext">
    <w:name w:val="Tabletext"/>
    <w:basedOn w:val="a"/>
    <w:rsid w:val="00F107DC"/>
    <w:pPr>
      <w:spacing w:line="240" w:lineRule="atLeast"/>
      <w:ind w:firstLineChars="0" w:firstLine="0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a">
    <w:name w:val="header"/>
    <w:basedOn w:val="a"/>
    <w:link w:val="Char2"/>
    <w:uiPriority w:val="99"/>
    <w:semiHidden/>
    <w:unhideWhenUsed/>
    <w:rsid w:val="00EA1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a"/>
    <w:uiPriority w:val="99"/>
    <w:semiHidden/>
    <w:rsid w:val="00EA1309"/>
    <w:rPr>
      <w:rFonts w:eastAsia="微软雅黑"/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EA13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b"/>
    <w:uiPriority w:val="99"/>
    <w:semiHidden/>
    <w:rsid w:val="00EA1309"/>
    <w:rPr>
      <w:rFonts w:eastAsia="微软雅黑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6B5B7C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6B5B7C"/>
  </w:style>
  <w:style w:type="character" w:customStyle="1" w:styleId="Char4">
    <w:name w:val="批注文字 Char"/>
    <w:basedOn w:val="a1"/>
    <w:link w:val="ad"/>
    <w:uiPriority w:val="99"/>
    <w:semiHidden/>
    <w:rsid w:val="006B5B7C"/>
    <w:rPr>
      <w:rFonts w:eastAsia="微软雅黑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6B5B7C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6B5B7C"/>
    <w:rPr>
      <w:b/>
      <w:bCs/>
    </w:rPr>
  </w:style>
  <w:style w:type="paragraph" w:styleId="af">
    <w:name w:val="Revision"/>
    <w:hidden/>
    <w:uiPriority w:val="99"/>
    <w:semiHidden/>
    <w:rsid w:val="006B5B7C"/>
    <w:rPr>
      <w:rFonts w:eastAsia="微软雅黑"/>
    </w:rPr>
  </w:style>
  <w:style w:type="character" w:customStyle="1" w:styleId="principalrulestit">
    <w:name w:val="principal_rules_tit"/>
    <w:basedOn w:val="a1"/>
    <w:rsid w:val="009D4742"/>
  </w:style>
  <w:style w:type="paragraph" w:styleId="af0">
    <w:name w:val="Normal (Web)"/>
    <w:basedOn w:val="a"/>
    <w:uiPriority w:val="99"/>
    <w:semiHidden/>
    <w:unhideWhenUsed/>
    <w:rsid w:val="00097293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097293"/>
  </w:style>
  <w:style w:type="character" w:styleId="af1">
    <w:name w:val="Strong"/>
    <w:basedOn w:val="a1"/>
    <w:uiPriority w:val="22"/>
    <w:qFormat/>
    <w:rsid w:val="00B368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ppdai.com/borrowhelper.aspx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883E-F2AA-470A-A2A5-C46AD24B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19</Pages>
  <Words>1397</Words>
  <Characters>7969</Characters>
  <Application>Microsoft Office Word</Application>
  <DocSecurity>0</DocSecurity>
  <Lines>66</Lines>
  <Paragraphs>18</Paragraphs>
  <ScaleCrop>false</ScaleCrop>
  <Company>JUJUMAO</Company>
  <LinksUpToDate>false</LinksUpToDate>
  <CharactersWithSpaces>9348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user</cp:lastModifiedBy>
  <cp:revision>14</cp:revision>
  <cp:lastPrinted>2013-06-18T09:19:00Z</cp:lastPrinted>
  <dcterms:created xsi:type="dcterms:W3CDTF">2013-06-22T10:36:00Z</dcterms:created>
  <dcterms:modified xsi:type="dcterms:W3CDTF">2013-06-24T07:27:00Z</dcterms:modified>
</cp:coreProperties>
</file>